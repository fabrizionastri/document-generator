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C5CD" w14:textId="5AB95885" w:rsidR="006118F8" w:rsidRPr="00581062" w:rsidRDefault="00486017" w:rsidP="00D150BD">
      <w:pPr>
        <w:pStyle w:val="Title"/>
        <w:rPr>
          <w:rStyle w:val="DeltaViewInsertion"/>
          <w:color w:val="auto"/>
          <w:sz w:val="24"/>
          <w:szCs w:val="24"/>
        </w:rPr>
      </w:pPr>
      <w:r w:rsidRPr="00581062">
        <w:t>Unilateral</w:t>
      </w:r>
      <w:r w:rsidR="007F1E18" w:rsidRPr="00581062">
        <w:t xml:space="preserve"> Confidentiality </w:t>
      </w:r>
      <w:r w:rsidR="00D150BD" w:rsidRPr="00581062">
        <w:t xml:space="preserve">and Non-Competition </w:t>
      </w:r>
      <w:bookmarkStart w:id="0" w:name="_DV_C12"/>
      <w:r w:rsidR="007F1E18" w:rsidRPr="00581062">
        <w:t>Agreement</w:t>
      </w:r>
      <w:bookmarkEnd w:id="0"/>
    </w:p>
    <w:p w14:paraId="3049362F" w14:textId="03B06C24" w:rsidR="007C1A84" w:rsidRDefault="007C1A84" w:rsidP="007C1A84">
      <w:pPr>
        <w:pStyle w:val="Heading1"/>
      </w:pPr>
      <w:bookmarkStart w:id="1" w:name="_Hlk24543421"/>
      <w:bookmarkStart w:id="2" w:name="_DV_M7"/>
      <w:bookmarkStart w:id="3" w:name="_Hlk126413392"/>
      <w:bookmarkStart w:id="4" w:name="_DV_C16"/>
      <w:bookmarkEnd w:id="1"/>
      <w:bookmarkEnd w:id="2"/>
      <w:r w:rsidRPr="007C1A84">
        <w:t>Identification of the Parties</w:t>
      </w:r>
    </w:p>
    <w:p w14:paraId="498152A5" w14:textId="56E1D22F" w:rsidR="00BA395B" w:rsidRDefault="00000000">
      <w:pPr>
        <w:rPr>
          <w:color w:val="auto"/>
          <w:lang w:val="en-GB"/>
        </w:rPr>
      </w:pPr>
      <w:r w:rsidRPr="00581062">
        <w:rPr>
          <w:color w:val="auto"/>
          <w:lang w:val="en-GB"/>
        </w:rPr>
        <w:t xml:space="preserve">This </w:t>
      </w:r>
      <w:r w:rsidR="00DC49B4" w:rsidRPr="00581062">
        <w:rPr>
          <w:color w:val="auto"/>
          <w:lang w:val="en-GB"/>
        </w:rPr>
        <w:t>unilateral confidentiality</w:t>
      </w:r>
      <w:r w:rsidRPr="00581062">
        <w:rPr>
          <w:color w:val="auto"/>
          <w:lang w:val="en-GB"/>
        </w:rPr>
        <w:t xml:space="preserve"> and </w:t>
      </w:r>
      <w:r w:rsidR="00DC49B4" w:rsidRPr="00581062">
        <w:rPr>
          <w:color w:val="auto"/>
          <w:lang w:val="en-GB"/>
        </w:rPr>
        <w:t xml:space="preserve">non-competition agreement </w:t>
      </w:r>
      <w:r w:rsidRPr="00581062">
        <w:rPr>
          <w:color w:val="auto"/>
          <w:lang w:val="en-GB"/>
        </w:rPr>
        <w:t>(hereinafter the</w:t>
      </w:r>
      <w:r w:rsidR="00486017" w:rsidRPr="00581062">
        <w:rPr>
          <w:color w:val="auto"/>
          <w:lang w:val="en-GB"/>
        </w:rPr>
        <w:t xml:space="preserve"> </w:t>
      </w:r>
      <w:r w:rsidR="009F3A91" w:rsidRPr="00581062">
        <w:rPr>
          <w:color w:val="auto"/>
          <w:lang w:val="en-GB"/>
        </w:rPr>
        <w:t>"</w:t>
      </w:r>
      <w:r w:rsidRPr="00581062">
        <w:rPr>
          <w:b/>
          <w:bCs/>
          <w:color w:val="auto"/>
          <w:lang w:val="en-GB"/>
        </w:rPr>
        <w:t>Agreement</w:t>
      </w:r>
      <w:r w:rsidRPr="00581062">
        <w:rPr>
          <w:color w:val="auto"/>
          <w:lang w:val="en-GB"/>
        </w:rPr>
        <w:t>") is entered into between:</w:t>
      </w:r>
    </w:p>
    <w:p w14:paraId="7C6B0974" w14:textId="48B9A353" w:rsidR="00346DD7" w:rsidRPr="00581062" w:rsidRDefault="00F14D1E">
      <w:pPr>
        <w:rPr>
          <w:color w:val="auto"/>
          <w:lang w:val="en-GB"/>
        </w:rPr>
      </w:pPr>
      <w:r>
        <w:rPr>
          <w:color w:val="auto"/>
          <w:lang w:val="en-GB"/>
        </w:rPr>
        <w:t>on the one hand:</w:t>
      </w:r>
      <w:r w:rsidR="00346DD7">
        <w:rPr>
          <w:color w:val="auto"/>
          <w:lang w:val="en-GB"/>
        </w:rPr>
        <w:t/>
      </w:r>
    </w:p>
    <w:bookmarkEnd w:id="3"/>
    <w:p w14:paraId="57229A88" w14:textId="77777777" w:rsidR="000E7E99" w:rsidRPr="000E7E99" w:rsidRDefault="00581062" w:rsidP="00E119BC">
      <w:pPr>
        <w:pStyle w:val="List"/>
        <w:numPr>
          <w:ilvl w:val="0"/>
          <w:numId w:val="9"/>
        </w:numPr>
        <w:suppressAutoHyphens w:val="0"/>
        <w:ind w:left="284" w:hanging="284"/>
        <w:jc w:val="left"/>
        <w:rPr>
          <w:color w:val="auto"/>
          <w:lang w:val="en-GB"/>
        </w:rPr>
      </w:pPr>
      <w:r w:rsidRPr="000E7E99">
        <w:rPr>
          <w:b/>
          <w:color w:val="auto"/>
          <w:lang w:val="en-GB"/>
        </w:rPr>
        <w:t xml:space="preserve">Cosys</w:t>
      </w:r>
      <w:r w:rsidR="006F5AF9" w:rsidRPr="000E7E99">
        <w:rPr>
          <w:bCs/>
          <w:color w:val="auto"/>
          <w:lang w:val="en-GB"/>
        </w:rPr>
        <w:t xml:space="preserve">,</w:t>
      </w:r>
      <w:r w:rsidR="006F5AF9" w:rsidRPr="000E7E99">
        <w:rPr>
          <w:b/>
          <w:color w:val="auto"/>
          <w:lang w:val="en-GB"/>
        </w:rPr>
        <w:t xml:space="preserve"> </w:t>
      </w:r>
      <w:r w:rsidR="006F5AF9" w:rsidRPr="000E7E99">
        <w:rPr>
          <w:color w:val="auto"/>
          <w:lang w:val="en-GB"/>
        </w:rPr>
        <w:t xml:space="preserve">a </w:t>
      </w:r>
      <w:r w:rsidRPr="000E7E99">
        <w:rPr>
          <w:color w:val="auto"/>
          <w:lang w:val="en-GB"/>
        </w:rPr>
        <w:t xml:space="preserve">société civile</w:t>
      </w:r>
      <w:r w:rsidR="00122C7E" w:rsidRPr="000E7E99">
        <w:rPr>
          <w:color w:val="auto"/>
          <w:lang w:val="en-GB"/>
        </w:rPr>
        <w:t/>
      </w:r>
      <w:r w:rsidRPr="000E7E99">
        <w:rPr>
          <w:color w:val="auto"/>
          <w:lang w:val="en-GB"/>
        </w:rPr>
        <w:t/>
      </w:r>
      <w:r w:rsidR="00122C7E" w:rsidRPr="000E7E99">
        <w:rPr>
          <w:color w:val="auto"/>
          <w:lang w:val="en-GB"/>
        </w:rPr>
        <w:t/>
      </w:r>
      <w:r w:rsidRPr="000E7E99">
        <w:rPr>
          <w:color w:val="auto"/>
          <w:lang w:val="en-GB"/>
        </w:rPr>
        <w:t/>
      </w:r>
      <w:r w:rsidR="00122C7E" w:rsidRPr="000E7E99">
        <w:rPr>
          <w:color w:val="auto"/>
          <w:lang w:val="en-GB"/>
        </w:rPr>
        <w:t xml:space="preserve">,</w:t>
      </w:r>
      <w:r w:rsidR="006F5AF9" w:rsidRPr="000E7E99">
        <w:rPr>
          <w:color w:val="auto"/>
          <w:lang w:val="en-GB"/>
        </w:rPr>
        <w:t xml:space="preserve"> incorporated under the </w:t>
      </w:r>
      <w:r w:rsidR="002F5461" w:rsidRPr="000E7E99">
        <w:rPr>
          <w:color w:val="auto"/>
          <w:lang w:val="en-GB"/>
        </w:rPr>
        <w:t xml:space="preserve">laws of </w:t>
      </w:r>
      <w:r w:rsidRPr="000E7E99">
        <w:rPr>
          <w:color w:val="auto"/>
          <w:lang w:val="en-GB"/>
        </w:rPr>
        <w:t xml:space="preserve">France</w:t>
      </w:r>
      <w:r w:rsidR="007E4068" w:rsidRPr="000E7E99">
        <w:rPr>
          <w:color w:val="auto"/>
          <w:lang w:val="en-GB"/>
        </w:rPr>
        <w:t/>
      </w:r>
      <w:r w:rsidRPr="000E7E99">
        <w:rPr>
          <w:color w:val="auto"/>
          <w:lang w:val="en-GB"/>
        </w:rPr>
        <w:t/>
      </w:r>
      <w:r w:rsidR="00FB499B" w:rsidRPr="000E7E99">
        <w:rPr>
          <w:color w:val="auto"/>
          <w:lang w:val="en-GB"/>
        </w:rPr>
        <w:t xml:space="preserve">,</w:t>
      </w:r>
      <w:r w:rsidR="00122C7E" w:rsidRPr="000E7E99">
        <w:rPr>
          <w:color w:val="auto"/>
          <w:lang w:val="en-GB"/>
        </w:rPr>
        <w:t xml:space="preserve"> domiciled </w:t>
      </w:r>
      <w:r w:rsidRPr="000E7E99">
        <w:rPr>
          <w:color w:val="auto"/>
          <w:lang w:val="en-GB"/>
        </w:rPr>
        <w:t xml:space="preserve">10 rue Saint Paul, 75004, Paris, France</w:t>
      </w:r>
      <w:r w:rsidR="00122C7E" w:rsidRPr="000E7E99">
        <w:rPr>
          <w:color w:val="auto"/>
          <w:lang w:val="en-GB"/>
        </w:rPr>
        <w:t/>
      </w:r>
      <w:r w:rsidRPr="000E7E99">
        <w:rPr>
          <w:color w:val="auto"/>
          <w:lang w:val="en-GB"/>
        </w:rPr>
        <w:t/>
      </w:r>
      <w:r w:rsidR="00122C7E" w:rsidRPr="000E7E99">
        <w:rPr>
          <w:color w:val="auto"/>
          <w:lang w:val="en-GB"/>
        </w:rPr>
        <w:t/>
      </w:r>
      <w:r w:rsidRPr="000E7E99">
        <w:rPr>
          <w:color w:val="auto"/>
          <w:lang w:val="en-GB"/>
        </w:rPr>
        <w:t/>
      </w:r>
      <w:r w:rsidR="00122C7E" w:rsidRPr="000E7E99">
        <w:rPr>
          <w:color w:val="auto"/>
          <w:lang w:val="en-GB"/>
        </w:rPr>
        <w:t xml:space="preserve">, registered in the Trade and Companies Register of </w:t>
      </w:r>
      <w:r w:rsidRPr="000E7E99">
        <w:rPr>
          <w:color w:val="auto"/>
          <w:lang w:val="en-GB"/>
        </w:rPr>
        <w:t xml:space="preserve">Paris</w:t>
      </w:r>
      <w:r w:rsidR="00122C7E" w:rsidRPr="000E7E99">
        <w:rPr>
          <w:color w:val="auto"/>
          <w:lang w:val="en-GB"/>
        </w:rPr>
        <w:t/>
      </w:r>
      <w:r w:rsidRPr="000E7E99">
        <w:rPr>
          <w:color w:val="auto"/>
          <w:lang w:val="en-GB"/>
        </w:rPr>
        <w:t/>
      </w:r>
      <w:r w:rsidR="00122C7E" w:rsidRPr="000E7E99">
        <w:rPr>
          <w:color w:val="auto"/>
          <w:lang w:val="en-GB"/>
        </w:rPr>
        <w:t xml:space="preserve"> under number </w:t>
      </w:r>
      <w:r w:rsidRPr="000E7E99">
        <w:rPr>
          <w:color w:val="auto"/>
          <w:lang w:val="en-GB"/>
        </w:rPr>
        <w:t xml:space="preserve">519 072 417</w:t>
      </w:r>
      <w:r w:rsidR="00122C7E" w:rsidRPr="000E7E99">
        <w:rPr>
          <w:color w:val="auto"/>
          <w:lang w:val="en-GB"/>
        </w:rPr>
        <w:t/>
      </w:r>
      <w:r w:rsidRPr="000E7E99">
        <w:rPr>
          <w:color w:val="auto"/>
          <w:lang w:val="en-GB"/>
        </w:rPr>
        <w:t/>
      </w:r>
      <w:r w:rsidR="00122C7E" w:rsidRPr="000E7E99">
        <w:rPr>
          <w:color w:val="auto"/>
          <w:lang w:val="en-GB"/>
        </w:rPr>
        <w:t/>
      </w:r>
      <w:r w:rsidRPr="000E7E99">
        <w:rPr>
          <w:color w:val="auto"/>
          <w:lang w:val="en-GB"/>
        </w:rPr>
        <w:t/>
      </w:r>
      <w:r w:rsidR="00122C7E" w:rsidRPr="000E7E99">
        <w:rPr>
          <w:color w:val="auto"/>
          <w:lang w:val="en-GB"/>
        </w:rPr>
        <w:t xml:space="preserve">, represented by </w:t>
      </w:r>
      <w:r w:rsidR="00BF525B" w:rsidRPr="000E7E99">
        <w:rPr>
          <w:lang w:val="en-GB"/>
        </w:rPr>
        <w:t xml:space="preserve">undefined</w:t>
      </w:r>
      <w:r w:rsidR="00BF525B">
        <w:t/>
      </w:r>
      <w:r w:rsidR="00BF525B" w:rsidRPr="000E7E99">
        <w:rPr>
          <w:lang w:val="en-GB"/>
        </w:rPr>
        <w:t xml:space="preserve"> undefined undefined, </w:t>
      </w:r>
      <w:r w:rsidR="00BF525B" w:rsidRPr="000E7E99">
        <w:rPr>
          <w:color w:val="auto"/>
          <w:lang w:val="en-GB"/>
        </w:rPr>
        <w:t xml:space="preserve">duly authorised</w:t>
      </w:r>
      <w:r w:rsidR="00122C7E" w:rsidRPr="000E7E99">
        <w:rPr>
          <w:color w:val="auto"/>
          <w:lang w:val="en-GB"/>
        </w:rPr>
        <w:t xml:space="preserve"> in his capacity as </w:t>
      </w:r>
      <w:r w:rsidRPr="000E7E99">
        <w:rPr>
          <w:color w:val="auto"/>
          <w:lang w:val="en-GB"/>
        </w:rPr>
        <w:t xml:space="preserve">undefined</w:t>
      </w:r>
      <w:r w:rsidR="00BF525B" w:rsidRPr="000E7E99">
        <w:rPr>
          <w:color w:val="auto"/>
          <w:lang w:val="en-GB"/>
        </w:rPr>
        <w:t/>
      </w:r>
      <w:r w:rsidRPr="000E7E99">
        <w:rPr>
          <w:color w:val="auto"/>
          <w:lang w:val="en-GB"/>
        </w:rPr>
        <w:t/>
      </w:r>
      <w:r w:rsidR="00122C7E" w:rsidRPr="000E7E99">
        <w:rPr>
          <w:color w:val="auto"/>
          <w:lang w:val="en-GB"/>
        </w:rPr>
        <w:t xml:space="preserve">, hereinafter </w:t>
      </w:r>
      <w:r w:rsidR="006118F8" w:rsidRPr="000E7E99">
        <w:rPr>
          <w:color w:val="auto"/>
          <w:lang w:val="en-GB"/>
        </w:rPr>
        <w:t xml:space="preserve">“</w:t>
      </w:r>
      <w:r w:rsidRPr="000E7E99">
        <w:rPr>
          <w:b/>
          <w:bCs/>
          <w:color w:val="auto"/>
          <w:lang w:val="en-GB"/>
        </w:rPr>
        <w:t xml:space="preserve">Cosys</w:t>
      </w:r>
      <w:r w:rsidRPr="000E7E99">
        <w:rPr>
          <w:bCs/>
          <w:color w:val="auto"/>
          <w:lang w:val="en-GB"/>
        </w:rPr>
        <w:t xml:space="preserve">”</w:t>
      </w:r>
      <w:bookmarkEnd w:id="4"/>
      <w:r w:rsidRPr="000E7E99">
        <w:rPr>
          <w:color w:val="auto"/>
          <w:lang w:val="en-GB"/>
        </w:rPr>
        <w:t xml:space="preserve">, </w:t>
      </w:r>
      <w:r w:rsidR="00346DD7" w:rsidRPr="000E7E99">
        <w:rPr>
          <w:lang w:val="en-GB"/>
        </w:rPr>
        <w:t/>
      </w:r>
    </w:p>
    <w:p w14:paraId="3398A0E2" w14:textId="1CDFF765" w:rsidR="007F1E18" w:rsidRPr="000E7E99" w:rsidRDefault="002A6D64" w:rsidP="000E7E99">
      <w:pPr>
        <w:rPr>
          <w:rStyle w:val="DeltaViewInsertion"/>
          <w:color w:val="auto"/>
          <w:u w:val="none"/>
          <w:lang w:val="en-GB"/>
        </w:rPr>
      </w:pPr>
      <w:r w:rsidRPr="000E7E99">
        <w:rPr>
          <w:lang w:val="en-GB"/>
        </w:rPr>
        <w:t/>
      </w:r>
      <w:r w:rsidR="001D5F86" w:rsidRPr="000E7E99">
        <w:rPr>
          <w:lang w:val="en-GB"/>
        </w:rPr>
        <w:t/>
      </w:r>
      <w:r w:rsidRPr="000E7E99">
        <w:rPr>
          <w:lang w:val="en-GB"/>
        </w:rPr>
        <w:t/>
      </w:r>
      <w:r w:rsidR="009303A9" w:rsidRPr="000E7E99">
        <w:rPr>
          <w:lang w:val="en-GB"/>
        </w:rPr>
        <w:t xml:space="preserve">also  </w:t>
      </w:r>
      <w:r w:rsidR="00F14D1E" w:rsidRPr="000E7E99">
        <w:rPr>
          <w:lang w:val="en-GB"/>
        </w:rPr>
        <w:t xml:space="preserve">referred to as </w:t>
      </w:r>
      <w:r w:rsidR="00486017" w:rsidRPr="000E7E99">
        <w:rPr>
          <w:lang w:val="en-GB"/>
        </w:rPr>
        <w:t>the "</w:t>
      </w:r>
      <w:r w:rsidR="00486017" w:rsidRPr="000E7E99">
        <w:rPr>
          <w:b/>
          <w:bCs/>
          <w:lang w:val="en-GB"/>
        </w:rPr>
        <w:t>Disclosing Party</w:t>
      </w:r>
      <w:r w:rsidR="00486017" w:rsidRPr="000E7E99">
        <w:rPr>
          <w:lang w:val="en-GB"/>
        </w:rPr>
        <w:t>",</w:t>
      </w:r>
      <w:r w:rsidR="00BF525B" w:rsidRPr="00BF525B">
        <w:t xml:space="preserve"> </w:t>
      </w:r>
    </w:p>
    <w:p w14:paraId="589244C3" w14:textId="77777777" w:rsidR="007C1A84" w:rsidRDefault="007C1A84" w:rsidP="00DC6163">
      <w:pPr>
        <w:jc w:val="left"/>
        <w:rPr>
          <w:rStyle w:val="DeltaViewInsertion"/>
          <w:rFonts w:cs="Open Sans"/>
          <w:color w:val="auto"/>
          <w:u w:val="none"/>
          <w:lang w:val="en-GB"/>
        </w:rPr>
      </w:pPr>
    </w:p>
    <w:p w14:paraId="6C7284E4" w14:textId="7032667A" w:rsidR="00DC6163" w:rsidRDefault="006118F8" w:rsidP="00DC6163">
      <w:pPr>
        <w:jc w:val="left"/>
        <w:rPr>
          <w:color w:val="auto"/>
          <w:lang w:val="en-GB"/>
        </w:rPr>
      </w:pPr>
      <w:r w:rsidRPr="00F14D1E">
        <w:rPr>
          <w:rStyle w:val="DeltaViewInsertion"/>
          <w:rFonts w:cs="Open Sans"/>
          <w:color w:val="auto"/>
          <w:u w:val="none"/>
          <w:lang w:val="en-GB"/>
        </w:rPr>
        <w:t>and</w:t>
      </w:r>
      <w:r w:rsidR="00F14D1E" w:rsidRPr="00F14D1E">
        <w:rPr>
          <w:rStyle w:val="DeltaViewInsertion"/>
          <w:rFonts w:cs="Open Sans"/>
          <w:color w:val="auto"/>
          <w:u w:val="none"/>
          <w:lang w:val="en-GB"/>
        </w:rPr>
        <w:t xml:space="preserve"> on the other hand:</w:t>
      </w:r>
      <w:r w:rsidR="00346DD7">
        <w:rPr>
          <w:color w:val="auto"/>
          <w:lang w:val="en-GB"/>
        </w:rPr>
        <w:t/>
      </w:r>
    </w:p>
    <w:p w14:paraId="53D13B62" w14:textId="77777777" w:rsidR="000E7E99" w:rsidRPr="000E7E99" w:rsidRDefault="003C13E2" w:rsidP="00BE6E67">
      <w:pPr>
        <w:pStyle w:val="List"/>
        <w:rPr>
          <w:color w:val="auto"/>
          <w:lang w:val="en-GB"/>
        </w:rPr>
      </w:pPr>
      <w:r w:rsidRPr="00DC6604">
        <w:rPr>
          <w:lang w:val="en-GB"/>
        </w:rPr>
        <w:t/>
      </w:r>
      <w:r w:rsidR="00ED6B06" w:rsidRPr="00DC6604">
        <w:rPr>
          <w:lang w:val="en-GB"/>
        </w:rPr>
        <w:t/>
      </w:r>
      <w:r w:rsidR="00941935" w:rsidRPr="00DC6604">
        <w:rPr>
          <w:lang w:val="en-GB"/>
        </w:rPr>
        <w:t/>
      </w:r>
      <w:r w:rsidRPr="00DC6604">
        <w:rPr>
          <w:lang w:val="en-GB"/>
        </w:rPr>
        <w:t/>
      </w:r>
      <w:bookmarkStart w:id="5" w:name="_Hlk126413880"/>
      <w:r w:rsidR="00BF525B" w:rsidRPr="00DC6604">
        <w:rPr>
          <w:b/>
          <w:lang w:val="en-GB"/>
        </w:rPr>
        <w:t xml:space="preserve">Tartampion</w:t>
      </w:r>
      <w:r w:rsidR="00BF525B" w:rsidRPr="00DC6604">
        <w:rPr>
          <w:bCs/>
          <w:lang w:val="en-GB"/>
        </w:rPr>
        <w:t xml:space="preserve">,</w:t>
      </w:r>
      <w:r w:rsidR="00BF525B" w:rsidRPr="00DC6604">
        <w:rPr>
          <w:b/>
          <w:lang w:val="en-GB"/>
        </w:rPr>
        <w:t xml:space="preserve"> </w:t>
      </w:r>
      <w:r w:rsidR="00BF525B" w:rsidRPr="00DC6604">
        <w:rPr>
          <w:lang w:val="en-GB"/>
        </w:rPr>
        <w:t xml:space="preserve">a SAS, incorporated under the laws of Poland, domiciled 99 Bolkick laan, MZ-3434, Warsaw, Poland, registered in the Trade and Companies Register of Warsaw under number 9789 6542 12, represented by </w:t>
      </w:r>
      <w:r w:rsidR="00BF525B" w:rsidRPr="00DC6604">
        <w:rPr>
          <w:b/>
          <w:bCs/>
          <w:lang w:val="en-GB"/>
        </w:rPr>
        <w:t xml:space="preserve">Z.</w:t>
      </w:r>
      <w:r w:rsidR="00BF525B" w:rsidRPr="00DC6604">
        <w:rPr>
          <w:b/>
          <w:bCs/>
        </w:rPr>
        <w:t/>
      </w:r>
      <w:r w:rsidR="00BF525B" w:rsidRPr="00DC6604">
        <w:rPr>
          <w:b/>
          <w:bCs/>
          <w:lang w:val="en-GB"/>
        </w:rPr>
        <w:t xml:space="preserve"> Bogdan Polksi</w:t>
      </w:r>
      <w:r w:rsidR="00BF525B" w:rsidRPr="00DC6604">
        <w:rPr>
          <w:lang w:val="en-GB"/>
        </w:rPr>
        <w:t xml:space="preserve">, duly authorised in his capacity as apparcick (director),</w:t>
      </w:r>
      <w:r w:rsidR="0078073F" w:rsidRPr="00DC6604">
        <w:rPr>
          <w:lang w:val="en-GB"/>
        </w:rPr>
        <w:t xml:space="preserve"> hereinafter "</w:t>
      </w:r>
      <w:r w:rsidR="0078073F" w:rsidRPr="00DC6604">
        <w:rPr>
          <w:b/>
          <w:lang w:val="en-GB"/>
        </w:rPr>
        <w:t xml:space="preserve">Tartampion</w:t>
      </w:r>
      <w:r w:rsidR="0078073F" w:rsidRPr="00DC6604">
        <w:rPr>
          <w:b/>
          <w:bCs/>
          <w:lang w:val="en-GB"/>
        </w:rPr>
        <w:t/>
      </w:r>
      <w:r w:rsidR="0078073F" w:rsidRPr="00DC6604">
        <w:rPr>
          <w:b/>
          <w:lang w:val="en-GB"/>
        </w:rPr>
        <w:t/>
      </w:r>
      <w:r w:rsidR="0078073F" w:rsidRPr="00DC6604">
        <w:rPr>
          <w:lang w:val="en-GB"/>
        </w:rPr>
        <w:t xml:space="preserve">",</w:t>
      </w:r>
      <w:r w:rsidR="00ED6B06" w:rsidRPr="00DC6604">
        <w:rPr>
          <w:lang w:val="en-GB"/>
        </w:rPr>
        <w:t/>
      </w:r>
      <w:r w:rsidR="003242AD" w:rsidRPr="00DC6604">
        <w:rPr>
          <w:lang w:val="en-GB"/>
        </w:rPr>
        <w:t/>
      </w:r>
      <w:r w:rsidR="00E25ED7" w:rsidRPr="00DC6604">
        <w:rPr>
          <w:lang w:val="en-GB"/>
        </w:rPr>
        <w:t/>
      </w:r>
    </w:p>
    <w:p w14:paraId="53D13B62" w14:textId="77777777" w:rsidR="000E7E99" w:rsidRPr="000E7E99" w:rsidRDefault="003C13E2" w:rsidP="00BE6E67">
      <w:pPr>
        <w:pStyle w:val="List"/>
        <w:rPr>
          <w:color w:val="auto"/>
          <w:lang w:val="en-GB"/>
        </w:rPr>
      </w:pPr>
      <w:r w:rsidRPr="00DC6604">
        <w:rPr>
          <w:lang w:val="en-GB"/>
        </w:rPr>
        <w:t/>
      </w:r>
      <w:r w:rsidR="00ED6B06" w:rsidRPr="00DC6604">
        <w:rPr>
          <w:lang w:val="en-GB"/>
        </w:rPr>
        <w:t/>
      </w:r>
      <w:r w:rsidR="00941935" w:rsidRPr="00DC6604">
        <w:rPr>
          <w:lang w:val="en-GB"/>
        </w:rPr>
        <w:t/>
      </w:r>
      <w:r w:rsidRPr="00DC6604">
        <w:rPr>
          <w:lang w:val="en-GB"/>
        </w:rPr>
        <w:t/>
      </w:r>
      <w:bookmarkStart w:id="5" w:name="_Hlk126413880"/>
      <w:r w:rsidR="00BF525B" w:rsidRPr="00DC6604">
        <w:rPr>
          <w:b/>
          <w:lang w:val="en-GB"/>
        </w:rPr>
        <w:t xml:space="preserve">Cosys</w:t>
      </w:r>
      <w:r w:rsidR="00BF525B" w:rsidRPr="00DC6604">
        <w:rPr>
          <w:bCs/>
          <w:lang w:val="en-GB"/>
        </w:rPr>
        <w:t xml:space="preserve">,</w:t>
      </w:r>
      <w:r w:rsidR="00BF525B" w:rsidRPr="00DC6604">
        <w:rPr>
          <w:b/>
          <w:lang w:val="en-GB"/>
        </w:rPr>
        <w:t xml:space="preserve"> </w:t>
      </w:r>
      <w:r w:rsidR="00BF525B" w:rsidRPr="00DC6604">
        <w:rPr>
          <w:lang w:val="en-GB"/>
        </w:rPr>
        <w:t xml:space="preserve">a société civile, incorporated under the laws of France, domiciled 10 rue Saint Paul, 75004, Paris, France, registered in the Trade and Companies Register of Paris under number 519 072 417, represented by </w:t>
      </w:r>
      <w:r w:rsidR="00BF525B" w:rsidRPr="00DC6604">
        <w:rPr>
          <w:b/>
          <w:bCs/>
          <w:lang w:val="en-GB"/>
        </w:rPr>
        <w:t xml:space="preserve">undefined</w:t>
      </w:r>
      <w:r w:rsidR="00BF525B" w:rsidRPr="00DC6604">
        <w:rPr>
          <w:b/>
          <w:bCs/>
        </w:rPr>
        <w:t/>
      </w:r>
      <w:r w:rsidR="00BF525B" w:rsidRPr="00DC6604">
        <w:rPr>
          <w:b/>
          <w:bCs/>
          <w:lang w:val="en-GB"/>
        </w:rPr>
        <w:t xml:space="preserve"> undefined undefined</w:t>
      </w:r>
      <w:r w:rsidR="00BF525B" w:rsidRPr="00DC6604">
        <w:rPr>
          <w:lang w:val="en-GB"/>
        </w:rPr>
        <w:t xml:space="preserve">, duly authorised in his capacity as undefined,</w:t>
      </w:r>
      <w:r w:rsidR="0078073F" w:rsidRPr="00DC6604">
        <w:rPr>
          <w:lang w:val="en-GB"/>
        </w:rPr>
        <w:t xml:space="preserve"> hereinafter "</w:t>
      </w:r>
      <w:r w:rsidR="0078073F" w:rsidRPr="00DC6604">
        <w:rPr>
          <w:b/>
          <w:lang w:val="en-GB"/>
        </w:rPr>
        <w:t xml:space="preserve">Cosys</w:t>
      </w:r>
      <w:r w:rsidR="0078073F" w:rsidRPr="00DC6604">
        <w:rPr>
          <w:b/>
          <w:bCs/>
          <w:lang w:val="en-GB"/>
        </w:rPr>
        <w:t/>
      </w:r>
      <w:r w:rsidR="0078073F" w:rsidRPr="00DC6604">
        <w:rPr>
          <w:b/>
          <w:lang w:val="en-GB"/>
        </w:rPr>
        <w:t/>
      </w:r>
      <w:r w:rsidR="0078073F" w:rsidRPr="00DC6604">
        <w:rPr>
          <w:lang w:val="en-GB"/>
        </w:rPr>
        <w:t xml:space="preserve">",</w:t>
      </w:r>
      <w:r w:rsidR="00ED6B06" w:rsidRPr="00DC6604">
        <w:rPr>
          <w:lang w:val="en-GB"/>
        </w:rPr>
        <w:t/>
      </w:r>
      <w:r w:rsidR="003242AD" w:rsidRPr="00DC6604">
        <w:rPr>
          <w:lang w:val="en-GB"/>
        </w:rPr>
        <w:t/>
      </w:r>
      <w:r w:rsidR="00E25ED7" w:rsidRPr="00DC6604">
        <w:rPr>
          <w:lang w:val="en-GB"/>
        </w:rPr>
        <w:t/>
      </w:r>
    </w:p>
    <w:p w14:paraId="53D13B62" w14:textId="77777777" w:rsidR="000E7E99" w:rsidRPr="000E7E99" w:rsidRDefault="003C13E2" w:rsidP="00BE6E67">
      <w:pPr>
        <w:pStyle w:val="List"/>
        <w:rPr>
          <w:color w:val="auto"/>
          <w:lang w:val="en-GB"/>
        </w:rPr>
      </w:pPr>
      <w:r w:rsidRPr="00DC6604">
        <w:rPr>
          <w:lang w:val="en-GB"/>
        </w:rPr>
        <w:t/>
      </w:r>
      <w:r w:rsidR="003242AD" w:rsidRPr="00DC6604">
        <w:rPr>
          <w:lang w:val="en-GB"/>
        </w:rPr>
        <w:t/>
      </w:r>
      <w:r w:rsidR="00941935" w:rsidRPr="00DC6604">
        <w:rPr>
          <w:lang w:val="en-GB"/>
        </w:rPr>
        <w:t/>
      </w:r>
      <w:r w:rsidR="003242AD" w:rsidRPr="00DC6604">
        <w:rPr>
          <w:lang w:val="en-GB"/>
        </w:rPr>
        <w:t/>
      </w:r>
      <w:r w:rsidR="00581062" w:rsidRPr="00DC6604">
        <w:rPr>
          <w:b/>
          <w:bCs/>
          <w:lang w:val="en-GB"/>
        </w:rPr>
        <w:t xml:space="preserve">Mme.</w:t>
      </w:r>
      <w:r w:rsidR="00346DD7" w:rsidRPr="00DC6604">
        <w:rPr>
          <w:b/>
          <w:bCs/>
        </w:rPr>
        <w:t/>
      </w:r>
      <w:r w:rsidR="00346DD7" w:rsidRPr="00DC6604">
        <w:rPr>
          <w:b/>
          <w:bCs/>
          <w:lang w:val="en-GB"/>
        </w:rPr>
        <w:t/>
      </w:r>
      <w:r w:rsidR="00581062" w:rsidRPr="00DC6604">
        <w:rPr>
          <w:b/>
          <w:bCs/>
          <w:lang w:val="en-GB"/>
        </w:rPr>
        <w:t xml:space="preserve"> Marina</w:t>
      </w:r>
      <w:r w:rsidR="00346DD7" w:rsidRPr="00DC6604">
        <w:rPr>
          <w:b/>
          <w:bCs/>
          <w:lang w:val="en-GB"/>
        </w:rPr>
        <w:t/>
      </w:r>
      <w:r w:rsidR="00581062" w:rsidRPr="00DC6604">
        <w:rPr>
          <w:b/>
          <w:bCs/>
          <w:lang w:val="en-GB"/>
        </w:rPr>
        <w:t/>
      </w:r>
      <w:r w:rsidR="00346DD7" w:rsidRPr="00DC6604">
        <w:rPr>
          <w:b/>
          <w:bCs/>
          <w:lang w:val="en-GB"/>
        </w:rPr>
        <w:t xml:space="preserve"> Querchig</w:t>
      </w:r>
      <w:r w:rsidR="00581062" w:rsidRPr="00DC6604">
        <w:rPr>
          <w:lang w:val="en-GB"/>
        </w:rPr>
        <w:t xml:space="preserve">, of Swiss born on 21/08/1953</w:t>
      </w:r>
      <w:r w:rsidR="00346DD7" w:rsidRPr="00DC6604">
        <w:rPr>
          <w:lang w:val="en-GB"/>
        </w:rPr>
        <w:t/>
      </w:r>
      <w:r w:rsidR="00581062" w:rsidRPr="00DC6604">
        <w:rPr>
          <w:lang w:val="en-GB"/>
        </w:rPr>
        <w:t xml:space="preserve"> in Milano</w:t>
      </w:r>
      <w:r w:rsidR="00346DD7" w:rsidRPr="00DC6604">
        <w:rPr>
          <w:lang w:val="en-GB"/>
        </w:rPr>
        <w:t/>
      </w:r>
      <w:r w:rsidR="00581062" w:rsidRPr="00DC6604">
        <w:rPr>
          <w:lang w:val="en-GB"/>
        </w:rPr>
        <w:t xml:space="preserve">, </w:t>
      </w:r>
      <w:r w:rsidR="00084F13" w:rsidRPr="00DC6604">
        <w:rPr>
          <w:lang w:val="en-GB"/>
        </w:rPr>
        <w:t xml:space="preserve">resid</w:t>
      </w:r>
      <w:r w:rsidR="00B52943" w:rsidRPr="00DC6604">
        <w:rPr>
          <w:lang w:val="en-GB"/>
        </w:rPr>
        <w:t xml:space="preserve">i</w:t>
      </w:r>
      <w:r w:rsidR="00084F13" w:rsidRPr="00DC6604">
        <w:rPr>
          <w:lang w:val="en-GB"/>
        </w:rPr>
        <w:t xml:space="preserve">n</w:t>
      </w:r>
      <w:r w:rsidR="00B52943" w:rsidRPr="00DC6604">
        <w:rPr>
          <w:lang w:val="en-GB"/>
        </w:rPr>
        <w:t xml:space="preserve">g</w:t>
      </w:r>
      <w:r w:rsidR="00581062" w:rsidRPr="00DC6604">
        <w:rPr>
          <w:lang w:val="en-GB"/>
        </w:rPr>
        <w:t xml:space="preserve"> at 45 rue du Brussier, B-1900, Genèves, Suisse</w:t>
      </w:r>
      <w:r w:rsidR="00ED6B06" w:rsidRPr="00DC6604">
        <w:rPr>
          <w:lang w:val="en-GB"/>
        </w:rPr>
        <w:t xml:space="preserve">,</w:t>
      </w:r>
      <w:r w:rsidR="0078073F" w:rsidRPr="00DC6604">
        <w:rPr>
          <w:lang w:val="en-GB"/>
        </w:rPr>
        <w:t xml:space="preserve"> hereinafter "</w:t>
      </w:r>
      <w:r w:rsidR="0078073F" w:rsidRPr="00DC6604">
        <w:rPr>
          <w:b/>
          <w:lang w:val="en-GB"/>
        </w:rPr>
        <w:t xml:space="preserve">Mme Querchig</w:t>
      </w:r>
      <w:r w:rsidR="0078073F" w:rsidRPr="00DC6604">
        <w:rPr>
          <w:b/>
          <w:bCs/>
          <w:lang w:val="en-GB"/>
        </w:rPr>
        <w:t/>
      </w:r>
      <w:r w:rsidR="0078073F" w:rsidRPr="00DC6604">
        <w:rPr>
          <w:b/>
          <w:lang w:val="en-GB"/>
        </w:rPr>
        <w:t/>
      </w:r>
      <w:r w:rsidR="0078073F" w:rsidRPr="00DC6604">
        <w:rPr>
          <w:lang w:val="en-GB"/>
        </w:rPr>
        <w:t xml:space="preserve">",</w:t>
      </w:r>
      <w:r w:rsidR="00E25ED7" w:rsidRPr="00DC6604">
        <w:rPr>
          <w:lang w:val="en-GB"/>
        </w:rPr>
        <w:t/>
      </w:r>
      <w:r w:rsidR="00BF525B" w:rsidRPr="00DC6604">
        <w:rPr>
          <w:lang w:val="en-GB"/>
        </w:rPr>
        <w:t/>
      </w:r>
      <w:r w:rsidR="00E25ED7" w:rsidRPr="00DC6604">
        <w:rPr>
          <w:lang w:val="en-GB"/>
        </w:rPr>
        <w:t/>
      </w:r>
    </w:p>
    <w:p w14:paraId="228F14A2" w14:textId="1138ED41" w:rsidR="00BA395B" w:rsidRPr="00DC6604" w:rsidRDefault="00F14D1E" w:rsidP="000E7E99">
      <w:pPr>
        <w:rPr>
          <w:lang w:val="en-GB"/>
        </w:rPr>
      </w:pPr>
      <w:r w:rsidRPr="00DC6604">
        <w:rPr>
          <w:lang w:val="en-GB"/>
        </w:rPr>
        <w:t/>
      </w:r>
      <w:r w:rsidR="002828BA" w:rsidRPr="00DC6604">
        <w:rPr>
          <w:lang w:val="en-GB"/>
        </w:rPr>
        <w:t/>
      </w:r>
      <w:r w:rsidRPr="00DC6604">
        <w:rPr>
          <w:lang w:val="en-GB"/>
        </w:rPr>
        <w:t xml:space="preserve">acting jointly and severally, collectively </w:t>
      </w:r>
      <w:r w:rsidR="002828BA" w:rsidRPr="00DC6604">
        <w:rPr>
          <w:lang w:val="en-GB"/>
        </w:rPr>
        <w:t/>
      </w:r>
      <w:r w:rsidRPr="00DC6604">
        <w:rPr>
          <w:lang w:val="en-GB"/>
        </w:rPr>
        <w:t/>
      </w:r>
      <w:r w:rsidR="009303A9" w:rsidRPr="00DC6604">
        <w:rPr>
          <w:lang w:val="en-GB"/>
        </w:rPr>
        <w:t xml:space="preserve"> </w:t>
      </w:r>
      <w:r w:rsidRPr="00DC6604">
        <w:rPr>
          <w:lang w:val="en-GB"/>
        </w:rPr>
        <w:t xml:space="preserve">referred to as the </w:t>
      </w:r>
      <w:r w:rsidR="009F3A91" w:rsidRPr="00DC6604">
        <w:rPr>
          <w:lang w:val="en-GB"/>
        </w:rPr>
        <w:t>"</w:t>
      </w:r>
      <w:r w:rsidR="005B1D43" w:rsidRPr="00DC6604">
        <w:rPr>
          <w:b/>
          <w:bCs/>
          <w:lang w:val="en-GB"/>
        </w:rPr>
        <w:t>Recipient</w:t>
      </w:r>
      <w:r w:rsidR="00E25ED7" w:rsidRPr="00DC6604">
        <w:rPr>
          <w:lang w:val="en-GB"/>
        </w:rPr>
        <w:t>",</w:t>
      </w:r>
    </w:p>
    <w:bookmarkEnd w:id="5"/>
    <w:p w14:paraId="7F6B21BC" w14:textId="77777777" w:rsidR="007C1A84" w:rsidRDefault="007C1A84">
      <w:pPr>
        <w:rPr>
          <w:color w:val="auto"/>
          <w:lang w:val="en-GB"/>
        </w:rPr>
      </w:pPr>
    </w:p>
    <w:p w14:paraId="66175FF8" w14:textId="7E64E326" w:rsidR="00BA395B" w:rsidRPr="00581062" w:rsidRDefault="00000000">
      <w:pPr>
        <w:rPr>
          <w:color w:val="auto"/>
          <w:lang w:val="en-GB"/>
        </w:rPr>
      </w:pPr>
      <w:r w:rsidRPr="00581062">
        <w:rPr>
          <w:color w:val="auto"/>
          <w:lang w:val="en-GB"/>
        </w:rPr>
        <w:t xml:space="preserve">The </w:t>
      </w:r>
      <w:r w:rsidR="00502276" w:rsidRPr="00581062">
        <w:rPr>
          <w:color w:val="auto"/>
          <w:lang w:val="en-GB"/>
        </w:rPr>
        <w:t>Disclosing Party</w:t>
      </w:r>
      <w:r w:rsidRPr="00581062">
        <w:rPr>
          <w:color w:val="auto"/>
          <w:lang w:val="en-GB"/>
        </w:rPr>
        <w:t xml:space="preserve"> and the </w:t>
      </w:r>
      <w:r w:rsidR="005B1D43" w:rsidRPr="00581062">
        <w:rPr>
          <w:color w:val="auto"/>
          <w:lang w:val="en-GB"/>
        </w:rPr>
        <w:t>Recipient</w:t>
      </w:r>
      <w:r w:rsidRPr="00581062">
        <w:rPr>
          <w:color w:val="auto"/>
          <w:lang w:val="en-GB"/>
        </w:rPr>
        <w:t xml:space="preserve"> are hereinafter collectively referred to as the</w:t>
      </w:r>
      <w:r w:rsidR="001D7D9F" w:rsidRPr="00581062">
        <w:rPr>
          <w:color w:val="auto"/>
          <w:lang w:val="en-GB"/>
        </w:rPr>
        <w:t xml:space="preserve"> </w:t>
      </w:r>
      <w:r w:rsidR="009F3A91" w:rsidRPr="00581062">
        <w:rPr>
          <w:color w:val="auto"/>
          <w:lang w:val="en-GB"/>
        </w:rPr>
        <w:t>"</w:t>
      </w:r>
      <w:r w:rsidRPr="00581062">
        <w:rPr>
          <w:b/>
          <w:bCs/>
          <w:color w:val="auto"/>
          <w:lang w:val="en-GB"/>
        </w:rPr>
        <w:t>Parties</w:t>
      </w:r>
      <w:r w:rsidR="009F3A91" w:rsidRPr="00581062">
        <w:rPr>
          <w:color w:val="auto"/>
          <w:lang w:val="en-GB"/>
        </w:rPr>
        <w:t>"</w:t>
      </w:r>
      <w:r w:rsidR="001D7D9F" w:rsidRPr="00581062">
        <w:rPr>
          <w:color w:val="auto"/>
          <w:lang w:val="en-GB"/>
        </w:rPr>
        <w:t xml:space="preserve"> </w:t>
      </w:r>
      <w:r w:rsidRPr="00581062">
        <w:rPr>
          <w:color w:val="auto"/>
          <w:lang w:val="en-GB"/>
        </w:rPr>
        <w:t>and individually as the</w:t>
      </w:r>
      <w:r w:rsidR="00486017" w:rsidRPr="00581062">
        <w:rPr>
          <w:color w:val="auto"/>
          <w:lang w:val="en-GB"/>
        </w:rPr>
        <w:t xml:space="preserve"> </w:t>
      </w:r>
      <w:r w:rsidR="009F3A91" w:rsidRPr="00581062">
        <w:rPr>
          <w:color w:val="auto"/>
          <w:lang w:val="en-GB"/>
        </w:rPr>
        <w:t>"</w:t>
      </w:r>
      <w:r w:rsidRPr="00581062">
        <w:rPr>
          <w:b/>
          <w:bCs/>
          <w:color w:val="auto"/>
          <w:lang w:val="en-GB"/>
        </w:rPr>
        <w:t>Party</w:t>
      </w:r>
      <w:r w:rsidRPr="00581062">
        <w:rPr>
          <w:color w:val="auto"/>
          <w:lang w:val="en-GB"/>
        </w:rPr>
        <w:t>".</w:t>
      </w:r>
    </w:p>
    <w:p w14:paraId="57A52DBD" w14:textId="77777777" w:rsidR="006B1A9E" w:rsidRPr="00581062" w:rsidRDefault="006B1A9E" w:rsidP="006B1A9E"/>
    <w:p w14:paraId="6E26457E" w14:textId="3B5B92F6" w:rsidR="00753867" w:rsidRPr="00581062" w:rsidRDefault="007C1A84" w:rsidP="007C1A84">
      <w:pPr>
        <w:pStyle w:val="Heading1"/>
      </w:pPr>
      <w:r>
        <w:t>Preamble</w:t>
      </w:r>
    </w:p>
    <w:p w14:paraId="4D44E484" w14:textId="77777777" w:rsidR="009E11EC" w:rsidRPr="00581062" w:rsidRDefault="00F05B27" w:rsidP="00CF45E4">
      <w:pPr>
        <w:pStyle w:val="Recitals"/>
        <w:rPr>
          <w:rFonts w:cs="Open Sans"/>
          <w:color w:val="auto"/>
          <w:lang w:val="en-GB"/>
        </w:rPr>
      </w:pPr>
      <w:r w:rsidRPr="00581062">
        <w:rPr>
          <w:rFonts w:cs="Open Sans"/>
          <w:b/>
          <w:color w:val="auto"/>
          <w:lang w:val="en-GB"/>
        </w:rPr>
        <w:t xml:space="preserve">ABC </w:t>
      </w:r>
      <w:r w:rsidR="009E11EC" w:rsidRPr="00581062">
        <w:rPr>
          <w:rFonts w:cs="Open Sans"/>
          <w:color w:val="auto"/>
          <w:lang w:val="en-GB"/>
        </w:rPr>
        <w:t>is a xxx.</w:t>
      </w:r>
    </w:p>
    <w:p w14:paraId="1567BE49" w14:textId="5EB2906E" w:rsidR="00BA395B" w:rsidRPr="00581062" w:rsidRDefault="00B625EB" w:rsidP="009808A9">
      <w:pPr>
        <w:pStyle w:val="Recitals"/>
        <w:rPr>
          <w:color w:val="auto"/>
          <w:lang w:val="en-GB"/>
        </w:rPr>
      </w:pPr>
      <w:r w:rsidRPr="00581062">
        <w:rPr>
          <w:color w:val="auto"/>
          <w:lang w:val="en-GB"/>
        </w:rPr>
        <w:t xml:space="preserve">Cosys </w:t>
      </w:r>
      <w:r w:rsidR="00076105" w:rsidRPr="00581062">
        <w:rPr>
          <w:color w:val="auto"/>
          <w:lang w:val="en-GB"/>
        </w:rPr>
        <w:t xml:space="preserve">owns and develops the </w:t>
      </w:r>
      <w:r w:rsidR="00076105" w:rsidRPr="00581062">
        <w:rPr>
          <w:b/>
          <w:bCs/>
          <w:color w:val="auto"/>
          <w:lang w:val="en-GB"/>
        </w:rPr>
        <w:t>FlexUp</w:t>
      </w:r>
      <w:r w:rsidR="00076105" w:rsidRPr="00581062">
        <w:rPr>
          <w:color w:val="auto"/>
          <w:lang w:val="en-GB"/>
        </w:rPr>
        <w:t xml:space="preserve"> project</w:t>
      </w:r>
      <w:r w:rsidRPr="00581062">
        <w:rPr>
          <w:color w:val="auto"/>
          <w:lang w:val="en-GB"/>
        </w:rPr>
        <w:t xml:space="preserve"> ("</w:t>
      </w:r>
      <w:r w:rsidRPr="00581062">
        <w:rPr>
          <w:b/>
          <w:bCs/>
          <w:color w:val="auto"/>
          <w:lang w:val="en-GB"/>
        </w:rPr>
        <w:t>FlexUp</w:t>
      </w:r>
      <w:r w:rsidRPr="00581062">
        <w:rPr>
          <w:color w:val="auto"/>
          <w:lang w:val="en-GB"/>
        </w:rPr>
        <w:t>")</w:t>
      </w:r>
      <w:r w:rsidR="00076105" w:rsidRPr="00581062">
        <w:rPr>
          <w:color w:val="auto"/>
          <w:lang w:val="en-GB"/>
        </w:rPr>
        <w:t xml:space="preserve"> which includes</w:t>
      </w:r>
      <w:r w:rsidRPr="00581062">
        <w:rPr>
          <w:color w:val="auto"/>
          <w:lang w:val="en-GB"/>
        </w:rPr>
        <w:t>:</w:t>
      </w:r>
    </w:p>
    <w:p w14:paraId="47FBB9F4" w14:textId="035BAE45" w:rsidR="00BA395B" w:rsidRPr="00581062" w:rsidRDefault="00076105" w:rsidP="00791944">
      <w:pPr>
        <w:pStyle w:val="Heading3"/>
        <w:rPr>
          <w:color w:val="auto"/>
        </w:rPr>
      </w:pPr>
      <w:r w:rsidRPr="00581062">
        <w:rPr>
          <w:color w:val="auto"/>
        </w:rPr>
        <w:t>T</w:t>
      </w:r>
      <w:r w:rsidR="00DA072A" w:rsidRPr="00581062">
        <w:rPr>
          <w:color w:val="auto"/>
        </w:rPr>
        <w:t>he</w:t>
      </w:r>
      <w:r w:rsidRPr="00581062">
        <w:rPr>
          <w:color w:val="auto"/>
        </w:rPr>
        <w:t xml:space="preserve"> "</w:t>
      </w:r>
      <w:r w:rsidRPr="00581062">
        <w:rPr>
          <w:b/>
          <w:bCs/>
          <w:color w:val="auto"/>
        </w:rPr>
        <w:t>FlexUp economic</w:t>
      </w:r>
      <w:r w:rsidR="00DA072A" w:rsidRPr="00581062">
        <w:rPr>
          <w:b/>
          <w:bCs/>
          <w:color w:val="auto"/>
        </w:rPr>
        <w:t xml:space="preserve"> model</w:t>
      </w:r>
      <w:r w:rsidRPr="00581062">
        <w:rPr>
          <w:color w:val="auto"/>
        </w:rPr>
        <w:t>"</w:t>
      </w:r>
      <w:r w:rsidR="00DA072A" w:rsidRPr="00581062">
        <w:rPr>
          <w:color w:val="auto"/>
        </w:rPr>
        <w:t xml:space="preserve">, which includes a set of innovative </w:t>
      </w:r>
      <w:r w:rsidRPr="00581062">
        <w:rPr>
          <w:color w:val="auto"/>
        </w:rPr>
        <w:t xml:space="preserve">principles and </w:t>
      </w:r>
      <w:r w:rsidR="00DA072A" w:rsidRPr="00581062">
        <w:rPr>
          <w:color w:val="auto"/>
        </w:rPr>
        <w:t xml:space="preserve">mechanisms for structuring and financing </w:t>
      </w:r>
      <w:r w:rsidRPr="00581062">
        <w:rPr>
          <w:color w:val="auto"/>
        </w:rPr>
        <w:t xml:space="preserve">business </w:t>
      </w:r>
      <w:r w:rsidR="00DA072A" w:rsidRPr="00581062">
        <w:rPr>
          <w:color w:val="auto"/>
        </w:rPr>
        <w:t xml:space="preserve">and projects, and for the contractual arrangements between the participants in </w:t>
      </w:r>
      <w:r w:rsidRPr="00581062">
        <w:rPr>
          <w:color w:val="auto"/>
        </w:rPr>
        <w:t xml:space="preserve">a business or </w:t>
      </w:r>
      <w:r w:rsidR="00DA072A" w:rsidRPr="00581062">
        <w:rPr>
          <w:color w:val="auto"/>
        </w:rPr>
        <w:t>project, including the allocation of risks and financial flows</w:t>
      </w:r>
      <w:r w:rsidR="00693644" w:rsidRPr="00581062">
        <w:rPr>
          <w:color w:val="auto"/>
        </w:rPr>
        <w:t>.</w:t>
      </w:r>
    </w:p>
    <w:p w14:paraId="1F19B1C4" w14:textId="0439D17B" w:rsidR="00BA395B" w:rsidRPr="00581062" w:rsidRDefault="00076105" w:rsidP="00791944">
      <w:pPr>
        <w:pStyle w:val="Heading3"/>
        <w:rPr>
          <w:color w:val="auto"/>
        </w:rPr>
      </w:pPr>
      <w:r w:rsidRPr="00581062">
        <w:rPr>
          <w:color w:val="auto"/>
        </w:rPr>
        <w:t xml:space="preserve">A range of tools and services </w:t>
      </w:r>
      <w:r w:rsidR="00693644" w:rsidRPr="00581062">
        <w:rPr>
          <w:color w:val="auto"/>
        </w:rPr>
        <w:t>to help</w:t>
      </w:r>
      <w:r w:rsidRPr="00581062">
        <w:rPr>
          <w:color w:val="auto"/>
        </w:rPr>
        <w:t xml:space="preserve"> individuals and </w:t>
      </w:r>
      <w:r w:rsidR="00693644" w:rsidRPr="00581062">
        <w:rPr>
          <w:color w:val="auto"/>
        </w:rPr>
        <w:t>organisations to manage their business, both using the FlexUp economic model and/or the classic econ</w:t>
      </w:r>
      <w:r w:rsidR="008F6E86" w:rsidRPr="00581062">
        <w:rPr>
          <w:color w:val="auto"/>
        </w:rPr>
        <w:t>o</w:t>
      </w:r>
      <w:r w:rsidR="00693644" w:rsidRPr="00581062">
        <w:rPr>
          <w:color w:val="auto"/>
        </w:rPr>
        <w:t>mic model</w:t>
      </w:r>
      <w:r w:rsidRPr="00581062">
        <w:rPr>
          <w:color w:val="auto"/>
        </w:rPr>
        <w:t xml:space="preserve">, </w:t>
      </w:r>
      <w:r w:rsidR="005B1D43" w:rsidRPr="00581062">
        <w:rPr>
          <w:color w:val="auto"/>
        </w:rPr>
        <w:t xml:space="preserve">notably (but not exclusively) </w:t>
      </w:r>
      <w:r w:rsidRPr="00581062">
        <w:rPr>
          <w:color w:val="auto"/>
        </w:rPr>
        <w:t>including:</w:t>
      </w:r>
    </w:p>
    <w:p w14:paraId="14572EC9" w14:textId="50BF3B20" w:rsidR="00076105" w:rsidRPr="00581062" w:rsidRDefault="00076105" w:rsidP="00791944">
      <w:pPr>
        <w:pStyle w:val="Heading4"/>
        <w:rPr>
          <w:color w:val="auto"/>
        </w:rPr>
      </w:pPr>
      <w:r w:rsidRPr="00581062">
        <w:rPr>
          <w:color w:val="auto"/>
        </w:rPr>
        <w:t>"</w:t>
      </w:r>
      <w:r w:rsidRPr="00581062">
        <w:rPr>
          <w:b/>
          <w:color w:val="auto"/>
        </w:rPr>
        <w:t>Management Tool</w:t>
      </w:r>
      <w:r w:rsidRPr="00581062">
        <w:rPr>
          <w:color w:val="auto"/>
        </w:rPr>
        <w:t xml:space="preserve">": a computer </w:t>
      </w:r>
      <w:r w:rsidR="005B1D43" w:rsidRPr="00581062">
        <w:rPr>
          <w:color w:val="auto"/>
        </w:rPr>
        <w:t xml:space="preserve">platform </w:t>
      </w:r>
      <w:r w:rsidRPr="00581062">
        <w:rPr>
          <w:color w:val="auto"/>
        </w:rPr>
        <w:t xml:space="preserve">allowing users to easily set up and manage their business and make transactions with other users, </w:t>
      </w:r>
    </w:p>
    <w:p w14:paraId="37C563CD" w14:textId="534C2446" w:rsidR="00BA395B" w:rsidRPr="00581062" w:rsidRDefault="009F3A91" w:rsidP="00791944">
      <w:pPr>
        <w:pStyle w:val="Heading4"/>
        <w:rPr>
          <w:color w:val="auto"/>
        </w:rPr>
      </w:pPr>
      <w:r w:rsidRPr="00581062">
        <w:rPr>
          <w:color w:val="auto"/>
        </w:rPr>
        <w:t>"</w:t>
      </w:r>
      <w:r w:rsidRPr="00581062">
        <w:rPr>
          <w:b/>
          <w:color w:val="auto"/>
        </w:rPr>
        <w:t>Market Place</w:t>
      </w:r>
      <w:r w:rsidRPr="00581062">
        <w:rPr>
          <w:color w:val="auto"/>
        </w:rPr>
        <w:t>": a computer platform allowing users to buy</w:t>
      </w:r>
      <w:r w:rsidR="00076105" w:rsidRPr="00581062">
        <w:rPr>
          <w:color w:val="auto"/>
        </w:rPr>
        <w:t xml:space="preserve"> and </w:t>
      </w:r>
      <w:r w:rsidRPr="00581062">
        <w:rPr>
          <w:color w:val="auto"/>
        </w:rPr>
        <w:t xml:space="preserve">sell </w:t>
      </w:r>
      <w:r w:rsidR="00076105" w:rsidRPr="00581062">
        <w:rPr>
          <w:color w:val="auto"/>
        </w:rPr>
        <w:t xml:space="preserve">any products and services and </w:t>
      </w:r>
      <w:r w:rsidR="005B1D43" w:rsidRPr="00581062">
        <w:rPr>
          <w:color w:val="auto"/>
        </w:rPr>
        <w:t>manage these transactions via the Management Tool.</w:t>
      </w:r>
    </w:p>
    <w:p w14:paraId="5162E27A" w14:textId="2B186F9E" w:rsidR="00BA395B" w:rsidRPr="00581062" w:rsidRDefault="005B1D43" w:rsidP="00791944">
      <w:pPr>
        <w:pStyle w:val="Heading4"/>
        <w:rPr>
          <w:color w:val="auto"/>
        </w:rPr>
      </w:pPr>
      <w:r w:rsidRPr="00581062">
        <w:rPr>
          <w:color w:val="auto"/>
        </w:rPr>
        <w:t>"</w:t>
      </w:r>
      <w:r w:rsidRPr="00581062">
        <w:rPr>
          <w:b/>
          <w:color w:val="auto"/>
        </w:rPr>
        <w:t>Advisory</w:t>
      </w:r>
      <w:r w:rsidRPr="00581062">
        <w:rPr>
          <w:color w:val="auto"/>
        </w:rPr>
        <w:t xml:space="preserve">": </w:t>
      </w:r>
      <w:r w:rsidR="00C67AF7" w:rsidRPr="00581062">
        <w:rPr>
          <w:color w:val="auto"/>
        </w:rPr>
        <w:t xml:space="preserve">a range of </w:t>
      </w:r>
      <w:r w:rsidRPr="00581062">
        <w:rPr>
          <w:color w:val="auto"/>
        </w:rPr>
        <w:t xml:space="preserve">advisory and support services </w:t>
      </w:r>
      <w:r w:rsidR="00B52943" w:rsidRPr="00581062">
        <w:rPr>
          <w:color w:val="auto"/>
        </w:rPr>
        <w:t xml:space="preserve">relating to </w:t>
      </w:r>
      <w:r w:rsidR="00C67AF7" w:rsidRPr="00581062">
        <w:rPr>
          <w:color w:val="auto"/>
        </w:rPr>
        <w:t xml:space="preserve">the creation and management of business, particularly in the context of adopting the </w:t>
      </w:r>
      <w:r w:rsidR="00076105" w:rsidRPr="00581062">
        <w:rPr>
          <w:color w:val="auto"/>
        </w:rPr>
        <w:t>FlexUp</w:t>
      </w:r>
      <w:r w:rsidR="00C67AF7" w:rsidRPr="00581062">
        <w:rPr>
          <w:color w:val="auto"/>
        </w:rPr>
        <w:t xml:space="preserve"> </w:t>
      </w:r>
      <w:r w:rsidR="008F6E86" w:rsidRPr="00581062">
        <w:rPr>
          <w:color w:val="auto"/>
        </w:rPr>
        <w:t>economic</w:t>
      </w:r>
      <w:r w:rsidRPr="00581062">
        <w:rPr>
          <w:color w:val="auto"/>
        </w:rPr>
        <w:t xml:space="preserve"> </w:t>
      </w:r>
      <w:r w:rsidR="00C67AF7" w:rsidRPr="00581062">
        <w:rPr>
          <w:color w:val="auto"/>
        </w:rPr>
        <w:t xml:space="preserve">model </w:t>
      </w:r>
      <w:r w:rsidRPr="00581062">
        <w:rPr>
          <w:color w:val="auto"/>
        </w:rPr>
        <w:t>and related tools</w:t>
      </w:r>
      <w:r w:rsidR="00C67AF7" w:rsidRPr="00581062">
        <w:rPr>
          <w:color w:val="auto"/>
        </w:rPr>
        <w:t>.</w:t>
      </w:r>
    </w:p>
    <w:p w14:paraId="4AB71CFF" w14:textId="77777777" w:rsidR="009E11EC" w:rsidRPr="00581062" w:rsidRDefault="00F05B27" w:rsidP="00CF45E4">
      <w:pPr>
        <w:pStyle w:val="Recitals"/>
        <w:rPr>
          <w:rFonts w:cs="Open Sans"/>
          <w:color w:val="auto"/>
          <w:lang w:val="en-GB"/>
        </w:rPr>
      </w:pPr>
      <w:r w:rsidRPr="00581062">
        <w:rPr>
          <w:rFonts w:cs="Open Sans"/>
          <w:b/>
          <w:color w:val="auto"/>
          <w:lang w:val="en-GB"/>
        </w:rPr>
        <w:t>XYZ</w:t>
      </w:r>
      <w:r w:rsidR="009E11EC" w:rsidRPr="00581062">
        <w:rPr>
          <w:rFonts w:cs="Open Sans"/>
          <w:b/>
          <w:color w:val="auto"/>
          <w:lang w:val="en-GB"/>
        </w:rPr>
        <w:t xml:space="preserve"> </w:t>
      </w:r>
      <w:r w:rsidR="009E11EC" w:rsidRPr="00581062">
        <w:rPr>
          <w:rFonts w:cs="Open Sans"/>
          <w:color w:val="auto"/>
          <w:lang w:val="en-GB"/>
        </w:rPr>
        <w:t>is a</w:t>
      </w:r>
      <w:r w:rsidR="009E11EC" w:rsidRPr="00581062">
        <w:rPr>
          <w:rFonts w:cs="Open Sans"/>
          <w:b/>
          <w:color w:val="auto"/>
          <w:lang w:val="en-GB"/>
        </w:rPr>
        <w:t xml:space="preserve"> </w:t>
      </w:r>
      <w:r w:rsidR="009E11EC" w:rsidRPr="00581062">
        <w:rPr>
          <w:rFonts w:cs="Open Sans"/>
          <w:color w:val="auto"/>
          <w:lang w:val="en-GB"/>
        </w:rPr>
        <w:t>xxx.</w:t>
      </w:r>
    </w:p>
    <w:p w14:paraId="1668CF90" w14:textId="77777777" w:rsidR="008E05BD" w:rsidRPr="00581062" w:rsidRDefault="00000000" w:rsidP="00B625EB">
      <w:pPr>
        <w:pStyle w:val="Recitals"/>
        <w:rPr>
          <w:rFonts w:cs="Open Sans"/>
          <w:color w:val="auto"/>
          <w:lang w:val="en-GB"/>
        </w:rPr>
      </w:pPr>
      <w:bookmarkStart w:id="6" w:name="_Hlk126414261"/>
      <w:bookmarkStart w:id="7" w:name="_Hlk126414242"/>
      <w:r w:rsidRPr="00581062">
        <w:rPr>
          <w:color w:val="auto"/>
          <w:lang w:val="en-GB"/>
        </w:rPr>
        <w:t>The Parties wish to enter into discussions regarding a possible collaboration in the framework of</w:t>
      </w:r>
      <w:r w:rsidR="001D7D9F" w:rsidRPr="00581062">
        <w:rPr>
          <w:color w:val="auto"/>
          <w:lang w:val="en-GB"/>
        </w:rPr>
        <w:t xml:space="preserve"> </w:t>
      </w:r>
      <w:r w:rsidR="008E05BD" w:rsidRPr="00581062">
        <w:rPr>
          <w:color w:val="auto"/>
          <w:lang w:val="en-GB"/>
        </w:rPr>
        <w:t>(</w:t>
      </w:r>
      <w:r w:rsidR="00B625EB" w:rsidRPr="00581062">
        <w:rPr>
          <w:rFonts w:cs="Open Sans"/>
          <w:color w:val="auto"/>
          <w:lang w:val="en-GB"/>
        </w:rPr>
        <w:t>"</w:t>
      </w:r>
      <w:r w:rsidR="00B625EB" w:rsidRPr="00581062">
        <w:rPr>
          <w:rFonts w:cs="Open Sans"/>
          <w:b/>
          <w:bCs/>
          <w:color w:val="auto"/>
          <w:lang w:val="en-GB"/>
        </w:rPr>
        <w:t>Scope</w:t>
      </w:r>
      <w:r w:rsidR="00B625EB" w:rsidRPr="00581062">
        <w:rPr>
          <w:rFonts w:cs="Open Sans"/>
          <w:color w:val="auto"/>
          <w:lang w:val="en-GB"/>
        </w:rPr>
        <w:t>"</w:t>
      </w:r>
      <w:r w:rsidR="008E05BD" w:rsidRPr="00581062">
        <w:rPr>
          <w:rFonts w:cs="Open Sans"/>
          <w:color w:val="auto"/>
          <w:lang w:val="en-GB"/>
        </w:rPr>
        <w:t>):</w:t>
      </w:r>
    </w:p>
    <w:p w14:paraId="02148A07" w14:textId="32DA28C8" w:rsidR="00B625EB" w:rsidRPr="00581062" w:rsidRDefault="00581062" w:rsidP="008E05BD">
      <w:pPr>
        <w:pStyle w:val="List2"/>
        <w:rPr>
          <w:color w:val="auto"/>
        </w:rPr>
      </w:pPr>
      <w:r w:rsidRPr="00581062">
        <w:rPr>
          <w:color w:val="auto"/>
        </w:rPr>
        <w:t xml:space="preserve">undefined</w:t>
      </w:r>
      <w:r w:rsidR="001D7D9F" w:rsidRPr="00581062">
        <w:rPr>
          <w:color w:val="auto"/>
        </w:rPr>
        <w:t/>
      </w:r>
      <w:r w:rsidR="00E07BD9" w:rsidRPr="00581062">
        <w:rPr>
          <w:color w:val="auto"/>
        </w:rPr>
        <w:t/>
      </w:r>
      <w:r w:rsidRPr="00581062">
        <w:rPr>
          <w:color w:val="auto"/>
        </w:rPr>
        <w:t/>
      </w:r>
      <w:r w:rsidR="008E05BD" w:rsidRPr="00581062">
        <w:rPr>
          <w:color w:val="auto"/>
        </w:rPr>
        <w:t>.</w:t>
      </w:r>
    </w:p>
    <w:p w14:paraId="1B44B30D" w14:textId="09751C14" w:rsidR="00BA395B" w:rsidRPr="00581062" w:rsidRDefault="003E742C" w:rsidP="009808A9">
      <w:pPr>
        <w:pStyle w:val="Recitals"/>
        <w:rPr>
          <w:color w:val="auto"/>
          <w:lang w:val="en-GB"/>
        </w:rPr>
      </w:pPr>
      <w:r w:rsidRPr="00581062">
        <w:rPr>
          <w:color w:val="auto"/>
          <w:lang w:val="en-GB"/>
        </w:rPr>
        <w:lastRenderedPageBreak/>
        <w:t xml:space="preserve">In order to carry out </w:t>
      </w:r>
      <w:bookmarkEnd w:id="6"/>
      <w:r w:rsidRPr="00581062">
        <w:rPr>
          <w:color w:val="auto"/>
          <w:lang w:val="en-GB"/>
        </w:rPr>
        <w:t>the</w:t>
      </w:r>
      <w:r w:rsidR="005B1D43" w:rsidRPr="00581062">
        <w:rPr>
          <w:color w:val="auto"/>
          <w:lang w:val="en-GB"/>
        </w:rPr>
        <w:t xml:space="preserve"> </w:t>
      </w:r>
      <w:r w:rsidR="00E24ACD" w:rsidRPr="00581062">
        <w:rPr>
          <w:color w:val="auto"/>
          <w:lang w:val="en-GB"/>
        </w:rPr>
        <w:t xml:space="preserve">Scope </w:t>
      </w:r>
      <w:r w:rsidRPr="00581062">
        <w:rPr>
          <w:color w:val="auto"/>
          <w:lang w:val="en-GB"/>
        </w:rPr>
        <w:t xml:space="preserve">it may be necessary for </w:t>
      </w:r>
      <w:r w:rsidR="00F05B27" w:rsidRPr="00581062">
        <w:rPr>
          <w:color w:val="auto"/>
          <w:lang w:val="en-GB"/>
        </w:rPr>
        <w:t>ABC</w:t>
      </w:r>
      <w:r w:rsidR="0082549A" w:rsidRPr="00581062">
        <w:rPr>
          <w:color w:val="auto"/>
          <w:lang w:val="en-GB"/>
        </w:rPr>
        <w:t xml:space="preserve"> </w:t>
      </w:r>
      <w:r w:rsidRPr="00581062">
        <w:rPr>
          <w:color w:val="auto"/>
          <w:lang w:val="en-GB"/>
        </w:rPr>
        <w:t xml:space="preserve">and </w:t>
      </w:r>
      <w:r w:rsidR="00805AD2" w:rsidRPr="00581062">
        <w:rPr>
          <w:color w:val="auto"/>
          <w:lang w:val="en-GB"/>
        </w:rPr>
        <w:t>X</w:t>
      </w:r>
      <w:r w:rsidR="00F05B27" w:rsidRPr="00581062">
        <w:rPr>
          <w:color w:val="auto"/>
          <w:lang w:val="en-GB"/>
        </w:rPr>
        <w:t>Y</w:t>
      </w:r>
      <w:r w:rsidR="00805AD2" w:rsidRPr="00581062">
        <w:rPr>
          <w:color w:val="auto"/>
          <w:lang w:val="en-GB"/>
        </w:rPr>
        <w:t>Z</w:t>
      </w:r>
      <w:r w:rsidR="006F5AF9" w:rsidRPr="00581062">
        <w:rPr>
          <w:color w:val="auto"/>
          <w:lang w:val="en-GB"/>
        </w:rPr>
        <w:t xml:space="preserve"> </w:t>
      </w:r>
      <w:r w:rsidRPr="00581062">
        <w:rPr>
          <w:color w:val="auto"/>
          <w:lang w:val="en-GB"/>
        </w:rPr>
        <w:t xml:space="preserve">to disclose </w:t>
      </w:r>
      <w:r w:rsidR="000B7ACF" w:rsidRPr="00581062">
        <w:rPr>
          <w:color w:val="auto"/>
          <w:lang w:val="en-GB"/>
        </w:rPr>
        <w:t xml:space="preserve">to one another </w:t>
      </w:r>
      <w:r w:rsidR="00444727" w:rsidRPr="00581062">
        <w:rPr>
          <w:color w:val="auto"/>
          <w:lang w:val="en-GB"/>
        </w:rPr>
        <w:t xml:space="preserve">(directly, or through their respective Representatives, as defined below) </w:t>
      </w:r>
      <w:r w:rsidRPr="00581062">
        <w:rPr>
          <w:color w:val="auto"/>
          <w:lang w:val="en-GB"/>
        </w:rPr>
        <w:t xml:space="preserve">certain </w:t>
      </w:r>
      <w:r w:rsidR="008E05BD" w:rsidRPr="00581062">
        <w:rPr>
          <w:color w:val="auto"/>
          <w:lang w:val="en-GB"/>
        </w:rPr>
        <w:t>Confidential Information.</w:t>
      </w:r>
    </w:p>
    <w:p w14:paraId="4AB208BC" w14:textId="0DDAFC1C" w:rsidR="00BA395B" w:rsidRPr="00581062" w:rsidRDefault="008E05BD" w:rsidP="009808A9">
      <w:pPr>
        <w:pStyle w:val="Recitals"/>
        <w:rPr>
          <w:color w:val="auto"/>
          <w:lang w:val="en-GB"/>
        </w:rPr>
      </w:pPr>
      <w:bookmarkStart w:id="8" w:name="_Hlk126414279"/>
      <w:bookmarkStart w:id="9" w:name="_Hlk126414332"/>
      <w:bookmarkEnd w:id="7"/>
      <w:r w:rsidRPr="00581062">
        <w:rPr>
          <w:color w:val="auto"/>
          <w:lang w:val="en-GB"/>
        </w:rPr>
        <w:t>For each such</w:t>
      </w:r>
      <w:r w:rsidR="005B1D43" w:rsidRPr="00581062">
        <w:rPr>
          <w:color w:val="auto"/>
          <w:lang w:val="en-GB"/>
        </w:rPr>
        <w:t xml:space="preserve"> </w:t>
      </w:r>
      <w:bookmarkStart w:id="10" w:name="_Hlk126414814"/>
      <w:r w:rsidRPr="00581062">
        <w:rPr>
          <w:b/>
          <w:bCs/>
          <w:color w:val="auto"/>
          <w:lang w:val="en-GB"/>
        </w:rPr>
        <w:t>Confidential Information</w:t>
      </w:r>
      <w:r w:rsidRPr="00581062">
        <w:rPr>
          <w:color w:val="auto"/>
          <w:lang w:val="en-GB"/>
        </w:rPr>
        <w:t xml:space="preserve"> disclosed by a</w:t>
      </w:r>
      <w:bookmarkStart w:id="11" w:name="_Hlk126414851"/>
      <w:bookmarkEnd w:id="8"/>
      <w:bookmarkEnd w:id="9"/>
      <w:bookmarkEnd w:id="10"/>
      <w:r w:rsidRPr="00581062">
        <w:rPr>
          <w:color w:val="auto"/>
          <w:lang w:val="en-GB"/>
        </w:rPr>
        <w:t xml:space="preserve"> </w:t>
      </w:r>
      <w:r w:rsidR="00502276" w:rsidRPr="00581062">
        <w:rPr>
          <w:color w:val="auto"/>
          <w:lang w:val="en-GB"/>
        </w:rPr>
        <w:t>Disclosing Party</w:t>
      </w:r>
      <w:r w:rsidRPr="00581062">
        <w:rPr>
          <w:color w:val="auto"/>
          <w:lang w:val="en-GB"/>
        </w:rPr>
        <w:t xml:space="preserve">, the Parties wish to maintain the confidentiality of this Confidential Information and to ensure that it will be used by the </w:t>
      </w:r>
      <w:r w:rsidR="005B1D43" w:rsidRPr="00581062">
        <w:rPr>
          <w:color w:val="auto"/>
          <w:lang w:val="en-GB"/>
        </w:rPr>
        <w:t>Recipient</w:t>
      </w:r>
      <w:r w:rsidRPr="00581062">
        <w:rPr>
          <w:color w:val="auto"/>
          <w:lang w:val="en-GB"/>
        </w:rPr>
        <w:t xml:space="preserve"> only for the </w:t>
      </w:r>
      <w:r w:rsidR="00507BA4" w:rsidRPr="00581062">
        <w:rPr>
          <w:color w:val="auto"/>
          <w:lang w:val="en-GB"/>
        </w:rPr>
        <w:t>Scope</w:t>
      </w:r>
      <w:r w:rsidRPr="00581062">
        <w:rPr>
          <w:color w:val="auto"/>
          <w:lang w:val="en-GB"/>
        </w:rPr>
        <w:t>.</w:t>
      </w:r>
    </w:p>
    <w:p w14:paraId="1B5A1FBD" w14:textId="061AA22C" w:rsidR="00BA395B" w:rsidRPr="007C1A84" w:rsidRDefault="00000000" w:rsidP="007C1A84">
      <w:pPr>
        <w:pStyle w:val="Recitals"/>
        <w:rPr>
          <w:color w:val="auto"/>
          <w:lang w:val="en-GB"/>
        </w:rPr>
      </w:pPr>
      <w:bookmarkStart w:id="12" w:name="_Hlk126414945"/>
      <w:bookmarkEnd w:id="11"/>
      <w:r w:rsidRPr="00581062">
        <w:rPr>
          <w:color w:val="auto"/>
          <w:lang w:val="en-GB"/>
        </w:rPr>
        <w:t xml:space="preserve">The Parties have therefore agreed on the terms and conditions for the communication of Confidential Information by the </w:t>
      </w:r>
      <w:r w:rsidR="00502276" w:rsidRPr="00581062">
        <w:rPr>
          <w:color w:val="auto"/>
          <w:lang w:val="en-GB"/>
        </w:rPr>
        <w:t>Disclosing Party</w:t>
      </w:r>
      <w:r w:rsidRPr="00581062">
        <w:rPr>
          <w:color w:val="auto"/>
          <w:lang w:val="en-GB"/>
        </w:rPr>
        <w:t xml:space="preserve"> to the </w:t>
      </w:r>
      <w:r w:rsidR="005B1D43" w:rsidRPr="00581062">
        <w:rPr>
          <w:color w:val="auto"/>
          <w:lang w:val="en-GB"/>
        </w:rPr>
        <w:t>Recipient</w:t>
      </w:r>
      <w:r w:rsidRPr="00581062">
        <w:rPr>
          <w:color w:val="auto"/>
          <w:lang w:val="en-GB"/>
        </w:rPr>
        <w:t xml:space="preserve"> and for its use by the </w:t>
      </w:r>
      <w:r w:rsidR="005B1D43" w:rsidRPr="00581062">
        <w:rPr>
          <w:color w:val="auto"/>
          <w:lang w:val="en-GB"/>
        </w:rPr>
        <w:t>Recipient</w:t>
      </w:r>
      <w:r w:rsidRPr="00581062">
        <w:rPr>
          <w:color w:val="auto"/>
          <w:lang w:val="en-GB"/>
        </w:rPr>
        <w:t>.</w:t>
      </w:r>
      <w:bookmarkEnd w:id="12"/>
    </w:p>
    <w:p w14:paraId="6B804AC8" w14:textId="77777777" w:rsidR="00BA395B" w:rsidRPr="00581062" w:rsidRDefault="00000000" w:rsidP="00791944">
      <w:pPr>
        <w:pStyle w:val="Heading1"/>
        <w:rPr>
          <w:color w:val="auto"/>
        </w:rPr>
      </w:pPr>
      <w:bookmarkStart w:id="13" w:name="_Hlk126415099"/>
      <w:r w:rsidRPr="00581062">
        <w:rPr>
          <w:color w:val="auto"/>
        </w:rPr>
        <w:t>Definitions</w:t>
      </w:r>
    </w:p>
    <w:p w14:paraId="753CDADB" w14:textId="77777777" w:rsidR="005E1356" w:rsidRPr="00581062" w:rsidRDefault="005E1356" w:rsidP="005E1356">
      <w:pPr>
        <w:rPr>
          <w:color w:val="auto"/>
          <w:lang w:val="en-GB"/>
        </w:rPr>
      </w:pPr>
      <w:r w:rsidRPr="00581062">
        <w:rPr>
          <w:color w:val="auto"/>
          <w:lang w:val="en-GB"/>
        </w:rPr>
        <w:t>For the purposes of this Agreement:</w:t>
      </w:r>
    </w:p>
    <w:p w14:paraId="33C1D28B" w14:textId="7F45D965" w:rsidR="00BA395B" w:rsidRPr="00581062" w:rsidRDefault="007D137B">
      <w:pPr>
        <w:rPr>
          <w:color w:val="auto"/>
          <w:lang w:val="en-GB"/>
        </w:rPr>
      </w:pPr>
      <w:r w:rsidRPr="00581062">
        <w:rPr>
          <w:color w:val="auto"/>
          <w:lang w:val="en-GB"/>
        </w:rPr>
        <w:t>"</w:t>
      </w:r>
      <w:r w:rsidR="00C660B6" w:rsidRPr="00581062">
        <w:rPr>
          <w:b/>
          <w:bCs/>
          <w:color w:val="auto"/>
          <w:lang w:val="en-GB"/>
        </w:rPr>
        <w:t>Defined Terms</w:t>
      </w:r>
      <w:r w:rsidR="009F3A91" w:rsidRPr="00581062">
        <w:rPr>
          <w:color w:val="auto"/>
          <w:lang w:val="en-GB"/>
        </w:rPr>
        <w:t>"</w:t>
      </w:r>
      <w:r w:rsidR="009F4C1B" w:rsidRPr="00581062">
        <w:rPr>
          <w:color w:val="auto"/>
        </w:rPr>
        <w:t xml:space="preserve"> </w:t>
      </w:r>
      <w:r w:rsidR="005E1356" w:rsidRPr="00581062">
        <w:rPr>
          <w:color w:val="auto"/>
        </w:rPr>
        <w:t>shall mean</w:t>
      </w:r>
      <w:r w:rsidR="00C660B6" w:rsidRPr="00581062">
        <w:rPr>
          <w:color w:val="auto"/>
          <w:lang w:val="en-GB"/>
        </w:rPr>
        <w:t xml:space="preserve"> terms that have the meaning given to them in the definitions contained in this Agreement, whether they are capitalized, infinitive or plural. Defined Terms are designated in bold and </w:t>
      </w:r>
      <w:r w:rsidR="000F62C6" w:rsidRPr="00581062">
        <w:rPr>
          <w:color w:val="auto"/>
          <w:lang w:val="en-GB"/>
        </w:rPr>
        <w:t>quotation marks</w:t>
      </w:r>
      <w:r w:rsidR="008E05BD" w:rsidRPr="00581062">
        <w:rPr>
          <w:color w:val="auto"/>
        </w:rPr>
        <w:t>.</w:t>
      </w:r>
      <w:r w:rsidR="00C660B6" w:rsidRPr="00581062">
        <w:rPr>
          <w:color w:val="auto"/>
          <w:lang w:val="en-GB"/>
        </w:rPr>
        <w:t xml:space="preserve"> Their definition is generally given </w:t>
      </w:r>
      <w:bookmarkStart w:id="14" w:name="_Hlk126415275"/>
      <w:r w:rsidR="00ED0EE6" w:rsidRPr="00581062">
        <w:rPr>
          <w:color w:val="auto"/>
          <w:lang w:val="en-GB"/>
        </w:rPr>
        <w:t xml:space="preserve">immediately </w:t>
      </w:r>
      <w:bookmarkEnd w:id="14"/>
      <w:r w:rsidR="00C660B6" w:rsidRPr="00581062">
        <w:rPr>
          <w:color w:val="auto"/>
          <w:lang w:val="en-GB"/>
        </w:rPr>
        <w:t>before or after their designation but may be given or specified elsewhere in the Agreement, as appropriate.</w:t>
      </w:r>
    </w:p>
    <w:p w14:paraId="299FBCAD" w14:textId="77777777" w:rsidR="00237A56" w:rsidRPr="00581062" w:rsidRDefault="00A569F4" w:rsidP="003C6DD1">
      <w:pPr>
        <w:pStyle w:val="Heading2"/>
        <w:numPr>
          <w:ilvl w:val="1"/>
          <w:numId w:val="12"/>
        </w:numPr>
        <w:suppressAutoHyphens w:val="0"/>
        <w:rPr>
          <w:color w:val="auto"/>
        </w:rPr>
      </w:pPr>
      <w:r w:rsidRPr="00581062">
        <w:rPr>
          <w:rFonts w:cs="Times New Roman"/>
          <w:bCs/>
          <w:color w:val="auto"/>
        </w:rPr>
        <w:t>"</w:t>
      </w:r>
      <w:r w:rsidRPr="00581062">
        <w:rPr>
          <w:rFonts w:cs="Times New Roman"/>
          <w:b/>
          <w:color w:val="auto"/>
        </w:rPr>
        <w:t>Confidential Information</w:t>
      </w:r>
      <w:r w:rsidRPr="00581062">
        <w:rPr>
          <w:rFonts w:cs="Times New Roman"/>
          <w:bCs/>
          <w:color w:val="auto"/>
        </w:rPr>
        <w:t xml:space="preserve">" </w:t>
      </w:r>
      <w:r w:rsidR="005E1356" w:rsidRPr="00581062">
        <w:rPr>
          <w:color w:val="auto"/>
        </w:rPr>
        <w:t>shall mean</w:t>
      </w:r>
      <w:r w:rsidR="00237A56" w:rsidRPr="00581062">
        <w:rPr>
          <w:color w:val="auto"/>
        </w:rPr>
        <w:t>:</w:t>
      </w:r>
    </w:p>
    <w:p w14:paraId="701613BC" w14:textId="77777777" w:rsidR="00237A56" w:rsidRPr="00581062" w:rsidRDefault="005E1356" w:rsidP="00791944">
      <w:pPr>
        <w:pStyle w:val="Heading3"/>
        <w:numPr>
          <w:ilvl w:val="2"/>
          <w:numId w:val="12"/>
        </w:numPr>
        <w:rPr>
          <w:color w:val="auto"/>
        </w:rPr>
      </w:pPr>
      <w:r w:rsidRPr="00581062">
        <w:rPr>
          <w:bCs/>
          <w:color w:val="auto"/>
        </w:rPr>
        <w:t>any and all</w:t>
      </w:r>
      <w:r w:rsidR="00A569F4" w:rsidRPr="00581062">
        <w:rPr>
          <w:color w:val="auto"/>
        </w:rPr>
        <w:t xml:space="preserve"> information</w:t>
      </w:r>
      <w:r w:rsidRPr="00581062">
        <w:rPr>
          <w:color w:val="auto"/>
        </w:rPr>
        <w:t xml:space="preserve"> that is disclosed by or on behalf </w:t>
      </w:r>
      <w:r w:rsidR="00F05B27" w:rsidRPr="00581062">
        <w:rPr>
          <w:color w:val="auto"/>
        </w:rPr>
        <w:t xml:space="preserve">of </w:t>
      </w:r>
      <w:r w:rsidRPr="00581062">
        <w:rPr>
          <w:color w:val="auto"/>
        </w:rPr>
        <w:t>one Party (the "</w:t>
      </w:r>
      <w:r w:rsidRPr="00581062">
        <w:rPr>
          <w:b/>
          <w:bCs/>
          <w:color w:val="auto"/>
        </w:rPr>
        <w:t>Disclosing Party</w:t>
      </w:r>
      <w:r w:rsidRPr="00581062">
        <w:rPr>
          <w:color w:val="auto"/>
        </w:rPr>
        <w:t xml:space="preserve">") </w:t>
      </w:r>
      <w:r w:rsidR="00A569F4" w:rsidRPr="00581062">
        <w:rPr>
          <w:color w:val="auto"/>
        </w:rPr>
        <w:t>and/or its Representatives, to the other Party (the "</w:t>
      </w:r>
      <w:r w:rsidR="00A569F4" w:rsidRPr="00581062">
        <w:rPr>
          <w:b/>
          <w:bCs/>
          <w:color w:val="auto"/>
        </w:rPr>
        <w:t>Recipient</w:t>
      </w:r>
      <w:r w:rsidR="00A569F4" w:rsidRPr="00581062">
        <w:rPr>
          <w:color w:val="auto"/>
        </w:rPr>
        <w:t>") and/or its Representatives</w:t>
      </w:r>
      <w:r w:rsidR="00237A56" w:rsidRPr="00581062">
        <w:rPr>
          <w:color w:val="auto"/>
        </w:rPr>
        <w:t>,</w:t>
      </w:r>
    </w:p>
    <w:p w14:paraId="19FFF9CD" w14:textId="77777777" w:rsidR="00237A56" w:rsidRPr="00581062" w:rsidRDefault="00237A56" w:rsidP="00791944">
      <w:pPr>
        <w:pStyle w:val="Heading3"/>
        <w:numPr>
          <w:ilvl w:val="2"/>
          <w:numId w:val="12"/>
        </w:numPr>
        <w:rPr>
          <w:color w:val="auto"/>
        </w:rPr>
      </w:pPr>
      <w:r w:rsidRPr="00581062">
        <w:rPr>
          <w:color w:val="auto"/>
        </w:rPr>
        <w:t>in connection with the Scope,</w:t>
      </w:r>
    </w:p>
    <w:p w14:paraId="0C1EF389" w14:textId="77777777" w:rsidR="00237A56" w:rsidRPr="00581062" w:rsidRDefault="005E1356" w:rsidP="00791944">
      <w:pPr>
        <w:pStyle w:val="Heading3"/>
        <w:numPr>
          <w:ilvl w:val="2"/>
          <w:numId w:val="12"/>
        </w:numPr>
        <w:rPr>
          <w:color w:val="auto"/>
        </w:rPr>
      </w:pPr>
      <w:r w:rsidRPr="00581062">
        <w:rPr>
          <w:color w:val="auto"/>
        </w:rPr>
        <w:t>at any time, whether before or after the signature of this Agreemen</w:t>
      </w:r>
      <w:r w:rsidR="00F05B27" w:rsidRPr="00581062">
        <w:rPr>
          <w:color w:val="auto"/>
        </w:rPr>
        <w:t>t</w:t>
      </w:r>
      <w:r w:rsidR="00237A56" w:rsidRPr="00581062">
        <w:rPr>
          <w:color w:val="auto"/>
        </w:rPr>
        <w:t>,</w:t>
      </w:r>
      <w:r w:rsidR="00BF4AC8" w:rsidRPr="00581062">
        <w:rPr>
          <w:color w:val="auto"/>
        </w:rPr>
        <w:t xml:space="preserve"> </w:t>
      </w:r>
    </w:p>
    <w:p w14:paraId="1A717BE1" w14:textId="77777777" w:rsidR="00237A56" w:rsidRPr="00581062" w:rsidRDefault="005E1356" w:rsidP="00791944">
      <w:pPr>
        <w:pStyle w:val="Heading3"/>
        <w:numPr>
          <w:ilvl w:val="2"/>
          <w:numId w:val="12"/>
        </w:numPr>
        <w:rPr>
          <w:color w:val="auto"/>
        </w:rPr>
      </w:pPr>
      <w:r w:rsidRPr="00581062">
        <w:rPr>
          <w:color w:val="auto"/>
        </w:rPr>
        <w:t>which is of a non-public, proprietary, or confidential nature</w:t>
      </w:r>
      <w:r w:rsidR="00237A56" w:rsidRPr="00581062">
        <w:rPr>
          <w:color w:val="auto"/>
        </w:rPr>
        <w:t>,</w:t>
      </w:r>
    </w:p>
    <w:p w14:paraId="0EAA278E" w14:textId="77777777" w:rsidR="00237A56" w:rsidRPr="00581062" w:rsidRDefault="009A6139" w:rsidP="00791944">
      <w:pPr>
        <w:pStyle w:val="Heading3"/>
        <w:numPr>
          <w:ilvl w:val="2"/>
          <w:numId w:val="12"/>
        </w:numPr>
        <w:rPr>
          <w:color w:val="auto"/>
        </w:rPr>
      </w:pPr>
      <w:r w:rsidRPr="00581062">
        <w:rPr>
          <w:color w:val="auto"/>
        </w:rPr>
        <w:t>including, without limitation, any document and information relating to their business such as their business plan, strategy, operations, products, technology, manufacturing, marketing, distribution activities, or any other content</w:t>
      </w:r>
      <w:r w:rsidR="00237A56" w:rsidRPr="00581062">
        <w:rPr>
          <w:color w:val="auto"/>
        </w:rPr>
        <w:t>,</w:t>
      </w:r>
    </w:p>
    <w:p w14:paraId="30BC2AA2" w14:textId="77777777" w:rsidR="005E1356" w:rsidRPr="00581062" w:rsidRDefault="00A569F4" w:rsidP="00791944">
      <w:pPr>
        <w:pStyle w:val="Heading3"/>
        <w:numPr>
          <w:ilvl w:val="2"/>
          <w:numId w:val="12"/>
        </w:numPr>
        <w:rPr>
          <w:color w:val="auto"/>
        </w:rPr>
      </w:pPr>
      <w:r w:rsidRPr="00581062">
        <w:rPr>
          <w:color w:val="auto"/>
        </w:rPr>
        <w:t>by any means</w:t>
      </w:r>
      <w:r w:rsidR="009A6139" w:rsidRPr="00581062">
        <w:rPr>
          <w:color w:val="auto"/>
        </w:rPr>
        <w:t>,</w:t>
      </w:r>
      <w:r w:rsidRPr="00581062">
        <w:rPr>
          <w:color w:val="auto"/>
        </w:rPr>
        <w:t xml:space="preserve"> </w:t>
      </w:r>
      <w:r w:rsidR="009A6139" w:rsidRPr="00581062">
        <w:rPr>
          <w:color w:val="auto"/>
        </w:rPr>
        <w:t>whether in tangible form, by electronic means, by visual display, orally or by observation at any facility.</w:t>
      </w:r>
    </w:p>
    <w:p w14:paraId="2FF59648" w14:textId="77777777" w:rsidR="008E05BD" w:rsidRPr="00581062" w:rsidRDefault="00A569F4" w:rsidP="003C6DD1">
      <w:pPr>
        <w:pStyle w:val="Heading2"/>
        <w:numPr>
          <w:ilvl w:val="1"/>
          <w:numId w:val="12"/>
        </w:numPr>
        <w:suppressAutoHyphens w:val="0"/>
        <w:rPr>
          <w:color w:val="auto"/>
        </w:rPr>
      </w:pPr>
      <w:r w:rsidRPr="00581062">
        <w:rPr>
          <w:bCs/>
          <w:color w:val="auto"/>
        </w:rPr>
        <w:t>"</w:t>
      </w:r>
      <w:r w:rsidRPr="00581062">
        <w:rPr>
          <w:b/>
          <w:color w:val="auto"/>
        </w:rPr>
        <w:t>Representative</w:t>
      </w:r>
      <w:r w:rsidRPr="00581062">
        <w:rPr>
          <w:bCs/>
          <w:color w:val="auto"/>
        </w:rPr>
        <w:t xml:space="preserve">" </w:t>
      </w:r>
      <w:bookmarkStart w:id="15" w:name="_Hlk30154366"/>
      <w:r w:rsidR="00A37553" w:rsidRPr="00581062">
        <w:rPr>
          <w:color w:val="auto"/>
        </w:rPr>
        <w:t xml:space="preserve">shall mean </w:t>
      </w:r>
      <w:r w:rsidRPr="00581062">
        <w:rPr>
          <w:bCs/>
          <w:color w:val="auto"/>
        </w:rPr>
        <w:t>a</w:t>
      </w:r>
      <w:r w:rsidRPr="00581062">
        <w:rPr>
          <w:color w:val="auto"/>
        </w:rPr>
        <w:t>ny director, officer, employee, agent, contractor or advisor (including, without limitation, lawyers, accountants, consultants, bankers, financial advisors and credit institutions) of a Party and its affiliates.</w:t>
      </w:r>
      <w:bookmarkEnd w:id="15"/>
    </w:p>
    <w:p w14:paraId="0974BCDE" w14:textId="77777777" w:rsidR="00BA395B" w:rsidRPr="00581062" w:rsidRDefault="00000000" w:rsidP="00791944">
      <w:pPr>
        <w:pStyle w:val="Heading1"/>
        <w:rPr>
          <w:color w:val="auto"/>
        </w:rPr>
      </w:pPr>
      <w:r w:rsidRPr="00581062">
        <w:rPr>
          <w:color w:val="auto"/>
        </w:rPr>
        <w:t>Non-disclosure</w:t>
      </w:r>
    </w:p>
    <w:p w14:paraId="5E7E5368" w14:textId="35B205AE" w:rsidR="00BA395B" w:rsidRPr="00581062" w:rsidRDefault="00000000">
      <w:pPr>
        <w:pStyle w:val="Heading2"/>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undertakes on behalf of itself and its Representatives to:</w:t>
      </w:r>
    </w:p>
    <w:p w14:paraId="2F52B6EA" w14:textId="120E3C6E" w:rsidR="00BA395B" w:rsidRPr="00581062" w:rsidRDefault="00B52943" w:rsidP="00791944">
      <w:pPr>
        <w:pStyle w:val="Heading3"/>
        <w:rPr>
          <w:color w:val="auto"/>
        </w:rPr>
      </w:pPr>
      <w:r w:rsidRPr="00581062">
        <w:rPr>
          <w:color w:val="auto"/>
        </w:rPr>
        <w:t>T</w:t>
      </w:r>
      <w:r w:rsidR="008E05BD" w:rsidRPr="00581062">
        <w:rPr>
          <w:color w:val="auto"/>
        </w:rPr>
        <w:t>ake</w:t>
      </w:r>
      <w:r w:rsidRPr="00581062">
        <w:rPr>
          <w:color w:val="auto"/>
        </w:rPr>
        <w:t xml:space="preserve"> all necessary measures to preserve the confidentiality of the Confidential Information. These measures shall not be less than those taken by the </w:t>
      </w:r>
      <w:r w:rsidR="005B1D43" w:rsidRPr="00581062">
        <w:rPr>
          <w:color w:val="auto"/>
        </w:rPr>
        <w:t>Recipient</w:t>
      </w:r>
      <w:r w:rsidRPr="00581062">
        <w:rPr>
          <w:color w:val="auto"/>
        </w:rPr>
        <w:t xml:space="preserve"> for the protection of its own Confidential Information</w:t>
      </w:r>
      <w:r w:rsidR="006C4E02" w:rsidRPr="00581062">
        <w:rPr>
          <w:color w:val="auto"/>
        </w:rPr>
        <w:t>.</w:t>
      </w:r>
    </w:p>
    <w:p w14:paraId="13400BB2" w14:textId="13987AE9" w:rsidR="00BA395B" w:rsidRPr="00581062" w:rsidRDefault="00B52943" w:rsidP="00791944">
      <w:pPr>
        <w:pStyle w:val="Heading3"/>
        <w:rPr>
          <w:color w:val="auto"/>
        </w:rPr>
      </w:pPr>
      <w:r w:rsidRPr="00581062">
        <w:rPr>
          <w:color w:val="auto"/>
        </w:rPr>
        <w:t>D</w:t>
      </w:r>
      <w:r w:rsidR="008E05BD" w:rsidRPr="00581062">
        <w:rPr>
          <w:color w:val="auto"/>
        </w:rPr>
        <w:t>isclose</w:t>
      </w:r>
      <w:r w:rsidRPr="00581062">
        <w:rPr>
          <w:color w:val="auto"/>
        </w:rPr>
        <w:t xml:space="preserve"> the Confidential Information to its Representatives only if they have a reasonable need to do so for the </w:t>
      </w:r>
      <w:r w:rsidR="00507BA4" w:rsidRPr="00581062">
        <w:rPr>
          <w:color w:val="auto"/>
        </w:rPr>
        <w:t>Scope</w:t>
      </w:r>
      <w:r w:rsidR="007D137B" w:rsidRPr="00581062">
        <w:rPr>
          <w:color w:val="auto"/>
        </w:rPr>
        <w:t>,</w:t>
      </w:r>
      <w:r w:rsidRPr="00581062">
        <w:rPr>
          <w:color w:val="auto"/>
        </w:rPr>
        <w:t xml:space="preserve"> </w:t>
      </w:r>
      <w:r w:rsidR="00A77885" w:rsidRPr="00581062">
        <w:rPr>
          <w:color w:val="auto"/>
        </w:rPr>
        <w:t xml:space="preserve">if they </w:t>
      </w:r>
      <w:r w:rsidRPr="00581062">
        <w:rPr>
          <w:color w:val="auto"/>
        </w:rPr>
        <w:t xml:space="preserve">are directly or indirectly involved in the discussions and are bound by a confidentiality agreement substantially similar to the provisions hereof prior to any disclosure </w:t>
      </w:r>
      <w:r w:rsidR="006C4E02" w:rsidRPr="00581062">
        <w:rPr>
          <w:color w:val="auto"/>
        </w:rPr>
        <w:t xml:space="preserve">by the </w:t>
      </w:r>
      <w:r w:rsidR="008E05BD" w:rsidRPr="00581062">
        <w:rPr>
          <w:color w:val="auto"/>
        </w:rPr>
        <w:t>Recipient</w:t>
      </w:r>
      <w:r w:rsidR="006C4E02" w:rsidRPr="00581062">
        <w:rPr>
          <w:color w:val="auto"/>
        </w:rPr>
        <w:t xml:space="preserve"> </w:t>
      </w:r>
      <w:r w:rsidRPr="00581062">
        <w:rPr>
          <w:color w:val="auto"/>
        </w:rPr>
        <w:t>of the Confidential Information to such Representatives</w:t>
      </w:r>
      <w:r w:rsidR="006C4E02" w:rsidRPr="00581062">
        <w:rPr>
          <w:color w:val="auto"/>
        </w:rPr>
        <w:t>.</w:t>
      </w:r>
    </w:p>
    <w:p w14:paraId="1B0D7998" w14:textId="0B44BCC7" w:rsidR="00BA395B" w:rsidRPr="00581062" w:rsidRDefault="00B52943" w:rsidP="00791944">
      <w:pPr>
        <w:pStyle w:val="Heading3"/>
        <w:rPr>
          <w:color w:val="auto"/>
        </w:rPr>
      </w:pPr>
      <w:r w:rsidRPr="00581062">
        <w:rPr>
          <w:color w:val="auto"/>
        </w:rPr>
        <w:t>R</w:t>
      </w:r>
      <w:r w:rsidR="008E05BD" w:rsidRPr="00581062">
        <w:rPr>
          <w:color w:val="auto"/>
        </w:rPr>
        <w:t>estrict</w:t>
      </w:r>
      <w:r w:rsidRPr="00581062">
        <w:rPr>
          <w:color w:val="auto"/>
        </w:rPr>
        <w:t xml:space="preserve"> to a minimum the number of persons who will have access to the Confidential Information and inform them that the information is confidential</w:t>
      </w:r>
      <w:r w:rsidR="006C4E02" w:rsidRPr="00581062">
        <w:rPr>
          <w:color w:val="auto"/>
        </w:rPr>
        <w:t>.</w:t>
      </w:r>
    </w:p>
    <w:p w14:paraId="6EFE6C18" w14:textId="670AD091" w:rsidR="00BA395B" w:rsidRPr="00581062" w:rsidRDefault="00B52943" w:rsidP="00791944">
      <w:pPr>
        <w:pStyle w:val="Heading3"/>
        <w:rPr>
          <w:color w:val="auto"/>
        </w:rPr>
      </w:pPr>
      <w:r w:rsidRPr="00581062">
        <w:rPr>
          <w:color w:val="auto"/>
        </w:rPr>
        <w:t>N</w:t>
      </w:r>
      <w:r w:rsidR="008E05BD" w:rsidRPr="00581062">
        <w:rPr>
          <w:color w:val="auto"/>
        </w:rPr>
        <w:t>ot</w:t>
      </w:r>
      <w:r w:rsidRPr="00581062">
        <w:rPr>
          <w:color w:val="auto"/>
        </w:rPr>
        <w:t xml:space="preserve"> disclose to any third party, other than its Representatives, without the prior written consent of the </w:t>
      </w:r>
      <w:r w:rsidR="00502276" w:rsidRPr="00581062">
        <w:rPr>
          <w:color w:val="auto"/>
        </w:rPr>
        <w:t>Disclosing Party</w:t>
      </w:r>
      <w:r w:rsidRPr="00581062">
        <w:rPr>
          <w:color w:val="auto"/>
        </w:rPr>
        <w:t>:</w:t>
      </w:r>
    </w:p>
    <w:p w14:paraId="3185D78B" w14:textId="39DF3934" w:rsidR="00BA395B" w:rsidRPr="00581062" w:rsidRDefault="00B52943" w:rsidP="00791944">
      <w:pPr>
        <w:pStyle w:val="Heading4"/>
        <w:rPr>
          <w:color w:val="auto"/>
        </w:rPr>
      </w:pPr>
      <w:r w:rsidRPr="00581062">
        <w:rPr>
          <w:color w:val="auto"/>
        </w:rPr>
        <w:lastRenderedPageBreak/>
        <w:t>T</w:t>
      </w:r>
      <w:r w:rsidR="008E05BD" w:rsidRPr="00581062">
        <w:rPr>
          <w:color w:val="auto"/>
        </w:rPr>
        <w:t>he</w:t>
      </w:r>
      <w:r w:rsidRPr="00581062">
        <w:rPr>
          <w:color w:val="auto"/>
        </w:rPr>
        <w:t xml:space="preserve"> </w:t>
      </w:r>
      <w:r w:rsidR="005B1D43" w:rsidRPr="00581062">
        <w:rPr>
          <w:color w:val="auto"/>
        </w:rPr>
        <w:t>Recipient</w:t>
      </w:r>
      <w:r w:rsidRPr="00581062">
        <w:rPr>
          <w:color w:val="auto"/>
        </w:rPr>
        <w:t xml:space="preserve">'s participation </w:t>
      </w:r>
      <w:r w:rsidR="00A10711" w:rsidRPr="00581062">
        <w:rPr>
          <w:color w:val="auto"/>
        </w:rPr>
        <w:t>in</w:t>
      </w:r>
      <w:r w:rsidRPr="00581062">
        <w:rPr>
          <w:color w:val="auto"/>
        </w:rPr>
        <w:t xml:space="preserve"> the review of the Confidential Information,</w:t>
      </w:r>
    </w:p>
    <w:p w14:paraId="76AACF07" w14:textId="43A25DA0" w:rsidR="00BA395B" w:rsidRPr="00581062" w:rsidRDefault="00B52943" w:rsidP="00791944">
      <w:pPr>
        <w:pStyle w:val="Heading4"/>
        <w:rPr>
          <w:color w:val="auto"/>
        </w:rPr>
      </w:pPr>
      <w:r w:rsidRPr="00581062">
        <w:rPr>
          <w:color w:val="auto"/>
        </w:rPr>
        <w:t>T</w:t>
      </w:r>
      <w:r w:rsidR="008E05BD" w:rsidRPr="00581062">
        <w:rPr>
          <w:color w:val="auto"/>
        </w:rPr>
        <w:t>he</w:t>
      </w:r>
      <w:r w:rsidRPr="00581062">
        <w:rPr>
          <w:color w:val="auto"/>
        </w:rPr>
        <w:t xml:space="preserve"> existence of exchanges between the Parties,</w:t>
      </w:r>
    </w:p>
    <w:p w14:paraId="11D53017" w14:textId="4C5E9203" w:rsidR="00BA395B" w:rsidRPr="00581062" w:rsidRDefault="00B52943" w:rsidP="00791944">
      <w:pPr>
        <w:pStyle w:val="Heading4"/>
        <w:rPr>
          <w:color w:val="auto"/>
        </w:rPr>
      </w:pPr>
      <w:r w:rsidRPr="00581062">
        <w:rPr>
          <w:color w:val="auto"/>
        </w:rPr>
        <w:t>T</w:t>
      </w:r>
      <w:r w:rsidR="008E05BD" w:rsidRPr="00581062">
        <w:rPr>
          <w:color w:val="auto"/>
        </w:rPr>
        <w:t>he</w:t>
      </w:r>
      <w:r w:rsidR="00A77885" w:rsidRPr="00581062">
        <w:rPr>
          <w:color w:val="auto"/>
        </w:rPr>
        <w:t xml:space="preserve"> nature or content of the Confidential Information received, directly or indirectly concerning the Parties</w:t>
      </w:r>
      <w:r w:rsidR="006C4E02" w:rsidRPr="00581062">
        <w:rPr>
          <w:color w:val="auto"/>
        </w:rPr>
        <w:t>.</w:t>
      </w:r>
    </w:p>
    <w:p w14:paraId="3AA28F3D" w14:textId="1F858C8E" w:rsidR="00BA395B" w:rsidRPr="00581062" w:rsidRDefault="00B52943" w:rsidP="00791944">
      <w:pPr>
        <w:pStyle w:val="Heading3"/>
        <w:rPr>
          <w:color w:val="auto"/>
        </w:rPr>
      </w:pPr>
      <w:r w:rsidRPr="00581062">
        <w:rPr>
          <w:color w:val="auto"/>
        </w:rPr>
        <w:t>T</w:t>
      </w:r>
      <w:r w:rsidR="008E05BD" w:rsidRPr="00581062">
        <w:rPr>
          <w:color w:val="auto"/>
        </w:rPr>
        <w:t>o</w:t>
      </w:r>
      <w:r w:rsidRPr="00581062">
        <w:rPr>
          <w:color w:val="auto"/>
        </w:rPr>
        <w:t xml:space="preserve"> use the Confidential Information only for the </w:t>
      </w:r>
      <w:r w:rsidR="00507BA4" w:rsidRPr="00581062">
        <w:rPr>
          <w:color w:val="auto"/>
        </w:rPr>
        <w:t>Scope</w:t>
      </w:r>
      <w:r w:rsidR="006C4E02" w:rsidRPr="00581062">
        <w:rPr>
          <w:color w:val="auto"/>
        </w:rPr>
        <w:t>;</w:t>
      </w:r>
    </w:p>
    <w:p w14:paraId="095DE96F" w14:textId="616DF242" w:rsidR="00BA395B" w:rsidRPr="00581062" w:rsidRDefault="00B52943" w:rsidP="00791944">
      <w:pPr>
        <w:pStyle w:val="Heading3"/>
        <w:rPr>
          <w:color w:val="auto"/>
        </w:rPr>
      </w:pPr>
      <w:r w:rsidRPr="00581062">
        <w:rPr>
          <w:color w:val="auto"/>
        </w:rPr>
        <w:t>N</w:t>
      </w:r>
      <w:r w:rsidR="00A10711" w:rsidRPr="00581062">
        <w:rPr>
          <w:color w:val="auto"/>
        </w:rPr>
        <w:t>ot</w:t>
      </w:r>
      <w:r w:rsidRPr="00581062">
        <w:rPr>
          <w:color w:val="auto"/>
        </w:rPr>
        <w:t xml:space="preserve"> to use the Confidential Information for commercial (competing or otherwise), academic or literary purposes, nor to attempt to obtain any rights or prerogatives therefrom, such as, in particular, by filing patents, trademarks or copyrights, or by publishing articles or books containing or based on such Confidential Information.</w:t>
      </w:r>
    </w:p>
    <w:p w14:paraId="72D10BBB" w14:textId="5ABD3D8F" w:rsidR="00BA395B" w:rsidRPr="00581062" w:rsidRDefault="00000000">
      <w:pPr>
        <w:pStyle w:val="Heading2"/>
        <w:rPr>
          <w:color w:val="auto"/>
          <w:szCs w:val="20"/>
          <w:lang w:val="en-GB"/>
        </w:rPr>
      </w:pPr>
      <w:r w:rsidRPr="00581062">
        <w:rPr>
          <w:color w:val="auto"/>
          <w:szCs w:val="20"/>
          <w:lang w:val="en-GB"/>
        </w:rPr>
        <w:t xml:space="preserve">Confidential Information does not include information which the </w:t>
      </w:r>
      <w:r w:rsidR="005B1D43" w:rsidRPr="00581062">
        <w:rPr>
          <w:color w:val="auto"/>
          <w:szCs w:val="20"/>
          <w:lang w:val="en-GB"/>
        </w:rPr>
        <w:t>Recipient</w:t>
      </w:r>
      <w:r w:rsidRPr="00581062">
        <w:rPr>
          <w:color w:val="auto"/>
          <w:szCs w:val="20"/>
          <w:lang w:val="en-GB"/>
        </w:rPr>
        <w:t xml:space="preserve"> can demonstrate by means of documents, writings or other evidence</w:t>
      </w:r>
      <w:r w:rsidR="007D137B" w:rsidRPr="00581062">
        <w:rPr>
          <w:color w:val="auto"/>
          <w:szCs w:val="20"/>
          <w:lang w:val="en-GB"/>
        </w:rPr>
        <w:t xml:space="preserve"> that</w:t>
      </w:r>
      <w:r w:rsidRPr="00581062">
        <w:rPr>
          <w:color w:val="auto"/>
          <w:szCs w:val="20"/>
          <w:lang w:val="en-GB"/>
        </w:rPr>
        <w:t>:</w:t>
      </w:r>
    </w:p>
    <w:p w14:paraId="58BBFEEA" w14:textId="51F3C38A" w:rsidR="00BA395B" w:rsidRPr="00581062" w:rsidRDefault="00B52943" w:rsidP="00791944">
      <w:pPr>
        <w:pStyle w:val="Heading3"/>
        <w:rPr>
          <w:color w:val="auto"/>
        </w:rPr>
      </w:pPr>
      <w:r w:rsidRPr="00581062">
        <w:rPr>
          <w:color w:val="auto"/>
        </w:rPr>
        <w:t>I</w:t>
      </w:r>
      <w:r w:rsidR="008E05BD" w:rsidRPr="00581062">
        <w:rPr>
          <w:color w:val="auto"/>
        </w:rPr>
        <w:t>t</w:t>
      </w:r>
      <w:r w:rsidR="00A77885" w:rsidRPr="00581062">
        <w:rPr>
          <w:color w:val="auto"/>
        </w:rPr>
        <w:t xml:space="preserve"> has fallen into the public domain before being disclosed by the </w:t>
      </w:r>
      <w:r w:rsidR="00502276" w:rsidRPr="00581062">
        <w:rPr>
          <w:color w:val="auto"/>
        </w:rPr>
        <w:t>Disclosing Party</w:t>
      </w:r>
      <w:r w:rsidR="00A77885" w:rsidRPr="00581062">
        <w:rPr>
          <w:color w:val="auto"/>
        </w:rPr>
        <w:t xml:space="preserve"> or its Representatives or after being disclosed through no act or omission of the </w:t>
      </w:r>
      <w:r w:rsidR="005B1D43" w:rsidRPr="00581062">
        <w:rPr>
          <w:color w:val="auto"/>
        </w:rPr>
        <w:t>Recipient</w:t>
      </w:r>
      <w:r w:rsidR="00A77885" w:rsidRPr="00581062">
        <w:rPr>
          <w:color w:val="auto"/>
        </w:rPr>
        <w:t xml:space="preserve"> or its Representatives; </w:t>
      </w:r>
    </w:p>
    <w:p w14:paraId="3F2F4C1F" w14:textId="0FA15EC0" w:rsidR="00BA395B" w:rsidRPr="00581062" w:rsidRDefault="00B52943" w:rsidP="00791944">
      <w:pPr>
        <w:pStyle w:val="Heading3"/>
        <w:rPr>
          <w:color w:val="auto"/>
        </w:rPr>
      </w:pPr>
      <w:r w:rsidRPr="00581062">
        <w:rPr>
          <w:color w:val="auto"/>
        </w:rPr>
        <w:t>T</w:t>
      </w:r>
      <w:r w:rsidR="008E05BD" w:rsidRPr="00581062">
        <w:rPr>
          <w:color w:val="auto"/>
        </w:rPr>
        <w:t>hey</w:t>
      </w:r>
      <w:r w:rsidR="00A77885" w:rsidRPr="00581062">
        <w:rPr>
          <w:color w:val="auto"/>
        </w:rPr>
        <w:t xml:space="preserve"> were already in the possession of the </w:t>
      </w:r>
      <w:r w:rsidR="005B1D43" w:rsidRPr="00581062">
        <w:rPr>
          <w:color w:val="auto"/>
        </w:rPr>
        <w:t>Recipient</w:t>
      </w:r>
      <w:r w:rsidR="00A77885" w:rsidRPr="00581062">
        <w:rPr>
          <w:color w:val="auto"/>
        </w:rPr>
        <w:t xml:space="preserve"> or its Representatives at the time they were communicated by the </w:t>
      </w:r>
      <w:r w:rsidR="00502276" w:rsidRPr="00581062">
        <w:rPr>
          <w:color w:val="auto"/>
        </w:rPr>
        <w:t>Disclosing Party</w:t>
      </w:r>
      <w:r w:rsidR="00A77885" w:rsidRPr="00581062">
        <w:rPr>
          <w:color w:val="auto"/>
        </w:rPr>
        <w:t xml:space="preserve"> or its Representatives; </w:t>
      </w:r>
    </w:p>
    <w:p w14:paraId="1488176F" w14:textId="3CBCA884" w:rsidR="00BA395B" w:rsidRPr="00581062" w:rsidRDefault="00B52943" w:rsidP="00791944">
      <w:pPr>
        <w:pStyle w:val="Heading3"/>
        <w:rPr>
          <w:color w:val="auto"/>
        </w:rPr>
      </w:pPr>
      <w:r w:rsidRPr="00581062">
        <w:rPr>
          <w:color w:val="auto"/>
        </w:rPr>
        <w:t>I</w:t>
      </w:r>
      <w:r w:rsidR="008E05BD" w:rsidRPr="00581062">
        <w:rPr>
          <w:color w:val="auto"/>
        </w:rPr>
        <w:t>t</w:t>
      </w:r>
      <w:r w:rsidR="00A77885" w:rsidRPr="00581062">
        <w:rPr>
          <w:color w:val="auto"/>
        </w:rPr>
        <w:t xml:space="preserve"> has been obtained by the </w:t>
      </w:r>
      <w:r w:rsidR="005B1D43" w:rsidRPr="00581062">
        <w:rPr>
          <w:color w:val="auto"/>
        </w:rPr>
        <w:t>Recipient</w:t>
      </w:r>
      <w:r w:rsidR="00A77885" w:rsidRPr="00581062">
        <w:rPr>
          <w:color w:val="auto"/>
        </w:rPr>
        <w:t xml:space="preserve"> or its Representatives from a third party without breach of confidentiality by the third party or the </w:t>
      </w:r>
      <w:r w:rsidR="005B1D43" w:rsidRPr="00581062">
        <w:rPr>
          <w:color w:val="auto"/>
        </w:rPr>
        <w:t>Recipient</w:t>
      </w:r>
      <w:r w:rsidR="00A77885" w:rsidRPr="00581062">
        <w:rPr>
          <w:color w:val="auto"/>
        </w:rPr>
        <w:t xml:space="preserve">; </w:t>
      </w:r>
    </w:p>
    <w:p w14:paraId="43F7AC74" w14:textId="2C99B5B5" w:rsidR="00BA395B" w:rsidRPr="00581062" w:rsidRDefault="00B52943" w:rsidP="00791944">
      <w:pPr>
        <w:pStyle w:val="Heading3"/>
        <w:rPr>
          <w:color w:val="auto"/>
        </w:rPr>
      </w:pPr>
      <w:r w:rsidRPr="00581062">
        <w:rPr>
          <w:color w:val="auto"/>
        </w:rPr>
        <w:t>T</w:t>
      </w:r>
      <w:r w:rsidR="008E05BD" w:rsidRPr="00581062">
        <w:rPr>
          <w:color w:val="auto"/>
        </w:rPr>
        <w:t>hat</w:t>
      </w:r>
      <w:r w:rsidRPr="00581062">
        <w:rPr>
          <w:color w:val="auto"/>
        </w:rPr>
        <w:t xml:space="preserve"> they have been developed independently by the </w:t>
      </w:r>
      <w:r w:rsidR="005B1D43" w:rsidRPr="00581062">
        <w:rPr>
          <w:color w:val="auto"/>
        </w:rPr>
        <w:t>Recipient</w:t>
      </w:r>
      <w:r w:rsidRPr="00581062">
        <w:rPr>
          <w:color w:val="auto"/>
        </w:rPr>
        <w:t xml:space="preserve"> without the use of or reference to the </w:t>
      </w:r>
      <w:r w:rsidR="00502276" w:rsidRPr="00581062">
        <w:rPr>
          <w:color w:val="auto"/>
        </w:rPr>
        <w:t>Disclosing Party</w:t>
      </w:r>
      <w:r w:rsidRPr="00581062">
        <w:rPr>
          <w:color w:val="auto"/>
        </w:rPr>
        <w:t>'s Confidential Information.</w:t>
      </w:r>
    </w:p>
    <w:p w14:paraId="0F9FC1A6" w14:textId="1FD4FE6B"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If, as a result of a legal obligation or court order, the </w:t>
      </w:r>
      <w:r w:rsidR="005B1D43" w:rsidRPr="00581062">
        <w:rPr>
          <w:color w:val="auto"/>
          <w:szCs w:val="20"/>
          <w:lang w:val="en-GB"/>
        </w:rPr>
        <w:t>Recipient</w:t>
      </w:r>
      <w:r w:rsidRPr="00581062">
        <w:rPr>
          <w:color w:val="auto"/>
          <w:szCs w:val="20"/>
          <w:lang w:val="en-GB"/>
        </w:rPr>
        <w:t xml:space="preserve"> or its Representatives are required to disclose all or part of the Confidential Information, it shall, to the extent permitted by law, immediately notify the </w:t>
      </w:r>
      <w:r w:rsidR="00502276" w:rsidRPr="00581062">
        <w:rPr>
          <w:color w:val="auto"/>
          <w:szCs w:val="20"/>
          <w:lang w:val="en-GB"/>
        </w:rPr>
        <w:t>Disclosing Party</w:t>
      </w:r>
      <w:r w:rsidRPr="00581062">
        <w:rPr>
          <w:color w:val="auto"/>
          <w:szCs w:val="20"/>
          <w:lang w:val="en-GB"/>
        </w:rPr>
        <w:t xml:space="preserve"> of the existence of such obligation so that the </w:t>
      </w:r>
      <w:r w:rsidR="00502276" w:rsidRPr="00581062">
        <w:rPr>
          <w:color w:val="auto"/>
          <w:szCs w:val="20"/>
          <w:lang w:val="en-GB"/>
        </w:rPr>
        <w:t>Disclosing Party</w:t>
      </w:r>
      <w:r w:rsidRPr="00581062">
        <w:rPr>
          <w:color w:val="auto"/>
          <w:szCs w:val="20"/>
          <w:lang w:val="en-GB"/>
        </w:rPr>
        <w:t xml:space="preserve"> may immediately take appropriate steps to prevent such disclosure or to waive the application of this Agreement. This duty to notify shall not prejudice the right to subsequently disclose all or part of the Confidential Information if necessary for the purposes of compliance with any law or regulation.</w:t>
      </w:r>
    </w:p>
    <w:p w14:paraId="41D0ABD8" w14:textId="1FDCADDB" w:rsidR="00BA395B" w:rsidRPr="00581062" w:rsidRDefault="00F05C1A" w:rsidP="00791944">
      <w:pPr>
        <w:pStyle w:val="Heading1"/>
        <w:rPr>
          <w:color w:val="auto"/>
        </w:rPr>
      </w:pPr>
      <w:r w:rsidRPr="00581062">
        <w:rPr>
          <w:color w:val="auto"/>
        </w:rPr>
        <w:t xml:space="preserve">Relations between the </w:t>
      </w:r>
      <w:r w:rsidR="00454563" w:rsidRPr="00581062">
        <w:rPr>
          <w:color w:val="auto"/>
        </w:rPr>
        <w:t>P</w:t>
      </w:r>
      <w:r w:rsidR="008E05BD" w:rsidRPr="00581062">
        <w:rPr>
          <w:color w:val="auto"/>
        </w:rPr>
        <w:t>arties</w:t>
      </w:r>
    </w:p>
    <w:p w14:paraId="7D5D55CE" w14:textId="61EAF09F"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Nothing in this Agreement </w:t>
      </w:r>
      <w:r w:rsidR="00F05C1A" w:rsidRPr="00581062">
        <w:rPr>
          <w:color w:val="auto"/>
          <w:szCs w:val="20"/>
          <w:lang w:val="en-GB"/>
        </w:rPr>
        <w:t>grants</w:t>
      </w:r>
      <w:r w:rsidRPr="00581062">
        <w:rPr>
          <w:color w:val="auto"/>
          <w:szCs w:val="20"/>
          <w:lang w:val="en-GB"/>
        </w:rPr>
        <w:t xml:space="preserve"> </w:t>
      </w:r>
      <w:r w:rsidR="005B1D43" w:rsidRPr="00581062">
        <w:rPr>
          <w:color w:val="auto"/>
          <w:szCs w:val="20"/>
          <w:lang w:val="en-GB"/>
        </w:rPr>
        <w:t>Recipient</w:t>
      </w:r>
      <w:r w:rsidRPr="00581062">
        <w:rPr>
          <w:color w:val="auto"/>
          <w:szCs w:val="20"/>
          <w:lang w:val="en-GB"/>
        </w:rPr>
        <w:t xml:space="preserve"> </w:t>
      </w:r>
      <w:r w:rsidR="00F05C1A" w:rsidRPr="00581062">
        <w:rPr>
          <w:color w:val="auto"/>
          <w:szCs w:val="20"/>
          <w:lang w:val="en-GB"/>
        </w:rPr>
        <w:t>any</w:t>
      </w:r>
      <w:r w:rsidRPr="00581062">
        <w:rPr>
          <w:color w:val="auto"/>
          <w:szCs w:val="20"/>
          <w:lang w:val="en-GB"/>
        </w:rPr>
        <w:t xml:space="preserve"> license, patent right or other intellectual property right.</w:t>
      </w:r>
    </w:p>
    <w:p w14:paraId="00B1C5F6" w14:textId="700680E0"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Nothing in this Agreement shall oblige either Party to enter any transaction or relationship between them concerning the </w:t>
      </w:r>
      <w:r w:rsidR="00507BA4" w:rsidRPr="00581062">
        <w:rPr>
          <w:color w:val="auto"/>
          <w:szCs w:val="20"/>
          <w:lang w:val="en-GB"/>
        </w:rPr>
        <w:t>Scope</w:t>
      </w:r>
      <w:r w:rsidRPr="00581062">
        <w:rPr>
          <w:color w:val="auto"/>
          <w:szCs w:val="20"/>
          <w:lang w:val="en-GB"/>
        </w:rPr>
        <w:t xml:space="preserve">, and each Party reserves the right, in its sole discretion, to terminate any discussions contemplated by this Agreement. </w:t>
      </w:r>
    </w:p>
    <w:p w14:paraId="3F04273D" w14:textId="0B0C9A3D"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Parties agree that no document or other notification, whether or not containing Confidential Information, provided to the </w:t>
      </w:r>
      <w:r w:rsidR="005B1D43" w:rsidRPr="00581062">
        <w:rPr>
          <w:color w:val="auto"/>
          <w:szCs w:val="20"/>
          <w:lang w:val="en-GB"/>
        </w:rPr>
        <w:t>Recipient</w:t>
      </w:r>
      <w:r w:rsidRPr="00581062">
        <w:rPr>
          <w:color w:val="auto"/>
          <w:szCs w:val="20"/>
          <w:lang w:val="en-GB"/>
        </w:rPr>
        <w:t xml:space="preserve"> or its Representatives in the course of or in connection with the negotiations or conversations shall constitute an offer to enter into a contract or an offer to incorporate or participate in any joint venture on behalf of or for the account of the </w:t>
      </w:r>
      <w:r w:rsidR="00502276" w:rsidRPr="00581062">
        <w:rPr>
          <w:color w:val="auto"/>
          <w:szCs w:val="20"/>
          <w:lang w:val="en-GB"/>
        </w:rPr>
        <w:t>Disclosing Party</w:t>
      </w:r>
      <w:r w:rsidRPr="00581062">
        <w:rPr>
          <w:color w:val="auto"/>
          <w:szCs w:val="20"/>
          <w:lang w:val="en-GB"/>
        </w:rPr>
        <w:t>. Any business relationship, if any, between the Parties shall be defined in a separate contract.</w:t>
      </w:r>
    </w:p>
    <w:p w14:paraId="59056B0F" w14:textId="77777777" w:rsidR="00BA395B" w:rsidRPr="00581062" w:rsidRDefault="00000000" w:rsidP="00791944">
      <w:pPr>
        <w:pStyle w:val="Heading1"/>
        <w:rPr>
          <w:color w:val="auto"/>
        </w:rPr>
      </w:pPr>
      <w:r w:rsidRPr="00581062">
        <w:rPr>
          <w:color w:val="auto"/>
        </w:rPr>
        <w:t>Non-guarantee</w:t>
      </w:r>
    </w:p>
    <w:p w14:paraId="3FE8FFA2" w14:textId="09D7548C" w:rsidR="00BA395B" w:rsidRPr="00581062" w:rsidRDefault="00000000">
      <w:pPr>
        <w:pStyle w:val="Heading2"/>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acknowledges that neither the </w:t>
      </w:r>
      <w:r w:rsidR="00502276" w:rsidRPr="00581062">
        <w:rPr>
          <w:color w:val="auto"/>
          <w:szCs w:val="20"/>
          <w:lang w:val="en-GB"/>
        </w:rPr>
        <w:t>Disclosing Party</w:t>
      </w:r>
      <w:r w:rsidRPr="00581062">
        <w:rPr>
          <w:color w:val="auto"/>
          <w:szCs w:val="20"/>
          <w:lang w:val="en-GB"/>
        </w:rPr>
        <w:t xml:space="preserve"> nor its Representatives can guarantee the accuracy or completeness of the Confidential Information. </w:t>
      </w:r>
    </w:p>
    <w:p w14:paraId="6B38AA42" w14:textId="7D85D4CC" w:rsidR="00BA395B" w:rsidRPr="00581062" w:rsidRDefault="00000000" w:rsidP="00791944">
      <w:pPr>
        <w:pStyle w:val="Heading1"/>
        <w:rPr>
          <w:color w:val="auto"/>
        </w:rPr>
      </w:pPr>
      <w:r w:rsidRPr="00581062">
        <w:rPr>
          <w:color w:val="auto"/>
        </w:rPr>
        <w:t>Return of materials</w:t>
      </w:r>
    </w:p>
    <w:p w14:paraId="77E898EA" w14:textId="3052393C"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All documents and other tangible objects containing or displaying the Confidential Information, and all copies thereof, as well as any analyses, compilations, studies</w:t>
      </w:r>
      <w:r w:rsidR="00A10711" w:rsidRPr="00581062">
        <w:rPr>
          <w:color w:val="auto"/>
        </w:rPr>
        <w:t>,</w:t>
      </w:r>
      <w:r w:rsidRPr="00581062">
        <w:rPr>
          <w:color w:val="auto"/>
          <w:szCs w:val="20"/>
          <w:lang w:val="en-GB"/>
        </w:rPr>
        <w:t xml:space="preserve"> or other documents whatsoever prepared </w:t>
      </w:r>
      <w:r w:rsidRPr="00581062">
        <w:rPr>
          <w:color w:val="auto"/>
          <w:szCs w:val="20"/>
          <w:lang w:val="en-GB"/>
        </w:rPr>
        <w:lastRenderedPageBreak/>
        <w:t xml:space="preserve">by the </w:t>
      </w:r>
      <w:r w:rsidR="00502276" w:rsidRPr="00581062">
        <w:rPr>
          <w:color w:val="auto"/>
          <w:szCs w:val="20"/>
          <w:lang w:val="en-GB"/>
        </w:rPr>
        <w:t>Disclosing Party</w:t>
      </w:r>
      <w:r w:rsidRPr="00581062">
        <w:rPr>
          <w:color w:val="auto"/>
          <w:szCs w:val="20"/>
          <w:lang w:val="en-GB"/>
        </w:rPr>
        <w:t xml:space="preserve">, or any of its Representatives, which disclose any of the Confidential Information, shall be and remain the exclusive property of the </w:t>
      </w:r>
      <w:r w:rsidR="00502276" w:rsidRPr="00581062">
        <w:rPr>
          <w:color w:val="auto"/>
          <w:szCs w:val="20"/>
          <w:lang w:val="en-GB"/>
        </w:rPr>
        <w:t>Disclosing Party</w:t>
      </w:r>
      <w:r w:rsidRPr="00581062">
        <w:rPr>
          <w:color w:val="auto"/>
          <w:szCs w:val="20"/>
          <w:lang w:val="en-GB"/>
        </w:rPr>
        <w:t xml:space="preserve">. </w:t>
      </w:r>
    </w:p>
    <w:p w14:paraId="313F3B6D" w14:textId="7305C9E1"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aforementioned documents or tangible items shall, upon written request of the </w:t>
      </w:r>
      <w:r w:rsidR="00502276" w:rsidRPr="00581062">
        <w:rPr>
          <w:color w:val="auto"/>
          <w:szCs w:val="20"/>
          <w:lang w:val="en-GB"/>
        </w:rPr>
        <w:t>Disclosing Party</w:t>
      </w:r>
      <w:r w:rsidRPr="00581062">
        <w:rPr>
          <w:color w:val="auto"/>
          <w:szCs w:val="20"/>
          <w:lang w:val="en-GB"/>
        </w:rPr>
        <w:t xml:space="preserve">, be returned to it or destroyed within 30 days of such written request. In any event, upon termination of this Agreement, the </w:t>
      </w:r>
      <w:r w:rsidR="005B1D43" w:rsidRPr="00581062">
        <w:rPr>
          <w:color w:val="auto"/>
          <w:szCs w:val="20"/>
          <w:lang w:val="en-GB"/>
        </w:rPr>
        <w:t>Recipient</w:t>
      </w:r>
      <w:r w:rsidRPr="00581062">
        <w:rPr>
          <w:color w:val="auto"/>
          <w:szCs w:val="20"/>
          <w:lang w:val="en-GB"/>
        </w:rPr>
        <w:t xml:space="preserve"> shall be obligated within thirty (30) business days from the date of termination or expiration of this Agreement to return or destroy all such documents and tangible items.</w:t>
      </w:r>
      <w:r w:rsidR="00DB641A" w:rsidRPr="00DB641A">
        <w:t xml:space="preserve"> </w:t>
      </w:r>
      <w:r w:rsidR="00DB641A" w:rsidRPr="00DB641A">
        <w:rPr>
          <w:color w:val="auto"/>
          <w:szCs w:val="20"/>
          <w:lang w:val="en-GB"/>
        </w:rPr>
        <w:t/>
      </w:r>
      <w:r w:rsidR="00DB641A" w:rsidRPr="00DB641A">
        <w:rPr>
          <w:color w:val="auto"/>
        </w:rPr>
        <w:t/>
      </w:r>
      <w:r w:rsidR="00DB641A" w:rsidRPr="00DB641A">
        <w:rPr>
          <w:color w:val="auto"/>
        </w:rPr>
        <w:t/>
      </w:r>
      <w:r w:rsidR="00793645">
        <w:rPr>
          <w:color w:val="auto"/>
          <w:szCs w:val="20"/>
          <w:lang w:val="en-GB"/>
        </w:rPr>
        <w:t/>
      </w:r>
      <w:r w:rsidR="00793645" w:rsidRPr="00793645">
        <w:rPr>
          <w:color w:val="auto"/>
          <w:szCs w:val="20"/>
          <w:lang w:val="en-GB"/>
        </w:rPr>
        <w:t/>
      </w:r>
      <w:r w:rsidR="00DB641A" w:rsidRPr="00DB641A">
        <w:rPr>
          <w:color w:val="auto"/>
          <w:szCs w:val="20"/>
          <w:lang w:val="en-GB"/>
        </w:rPr>
        <w:t/>
      </w:r>
    </w:p>
    <w:p w14:paraId="180F0589" w14:textId="57A95E7A" w:rsidR="00BA395B" w:rsidRPr="00581062" w:rsidRDefault="00000000" w:rsidP="00791944">
      <w:pPr>
        <w:pStyle w:val="Heading1"/>
        <w:rPr>
          <w:color w:val="auto"/>
        </w:rPr>
      </w:pPr>
      <w:r w:rsidRPr="00581062">
        <w:rPr>
          <w:color w:val="auto"/>
        </w:rPr>
        <w:t xml:space="preserve">Duration</w:t>
      </w:r>
    </w:p>
    <w:p w14:paraId="13542054" w14:textId="43CB1BEE" w:rsidR="00BA395B" w:rsidRPr="00581062" w:rsidRDefault="00000000">
      <w:pPr>
        <w:pStyle w:val="Heading2"/>
        <w:rPr>
          <w:color w:val="auto"/>
          <w:szCs w:val="20"/>
          <w:lang w:val="en-GB"/>
        </w:rPr>
      </w:pPr>
      <w:r w:rsidRPr="00581062">
        <w:rPr>
          <w:color w:val="auto"/>
          <w:szCs w:val="20"/>
          <w:lang w:val="en-GB"/>
        </w:rPr>
        <w:t xml:space="preserve">This Agreement is concluded for a period of five (5) years from the date of its signature.</w:t>
      </w:r>
      <w:r w:rsidR="00793645" w:rsidRPr="00793645">
        <w:t xml:space="preserve"> </w:t>
      </w:r>
      <w:r w:rsidR="00793645" w:rsidRPr="00793645">
        <w:rPr>
          <w:color w:val="auto"/>
          <w:szCs w:val="20"/>
          <w:lang w:val="en-GB"/>
        </w:rPr>
        <w:t/>
      </w:r>
      <w:r w:rsidR="00793645">
        <w:rPr>
          <w:color w:val="auto"/>
          <w:szCs w:val="20"/>
          <w:lang w:val="en-GB"/>
        </w:rPr>
        <w:t/>
      </w:r>
      <w:r w:rsidR="00793645" w:rsidRPr="00793645">
        <w:rPr>
          <w:color w:val="auto"/>
          <w:szCs w:val="20"/>
          <w:lang w:val="en-GB"/>
        </w:rPr>
        <w:t/>
      </w:r>
    </w:p>
    <w:p w14:paraId="5F948809" w14:textId="664F9EE4" w:rsidR="00BA395B" w:rsidRPr="00581062" w:rsidRDefault="00000000" w:rsidP="00791944">
      <w:pPr>
        <w:pStyle w:val="Heading1"/>
        <w:rPr>
          <w:color w:val="auto"/>
        </w:rPr>
      </w:pPr>
      <w:r w:rsidRPr="00581062">
        <w:rPr>
          <w:color w:val="auto"/>
        </w:rPr>
        <w:t xml:space="preserve">Independence of the </w:t>
      </w:r>
      <w:r w:rsidR="00B20C23" w:rsidRPr="00581062">
        <w:rPr>
          <w:color w:val="auto"/>
        </w:rPr>
        <w:t>provisions</w:t>
      </w:r>
      <w:r w:rsidRPr="00581062">
        <w:rPr>
          <w:color w:val="auto"/>
        </w:rPr>
        <w:t xml:space="preserve"> of the agreement</w:t>
      </w:r>
    </w:p>
    <w:p w14:paraId="6033A72C" w14:textId="7C7FE940"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In the event that one or more provisions of this Agreement are held to be invalid, illegal or unenforceable, the remaining provisions of this Agreement shall not be affected and shall remain enforceable. </w:t>
      </w:r>
    </w:p>
    <w:p w14:paraId="38A11E06" w14:textId="603AE17D"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lastRenderedPageBreak/>
        <w:t>Any provision of this Agreement which is held to be invalid, illegal or unenforceable shall, to the extent permitted by law, be replaced by a valid, legal and enforceable provision which is as similar in effect as possible to the provision which it replaces.</w:t>
      </w:r>
    </w:p>
    <w:p w14:paraId="436F93CB" w14:textId="77777777" w:rsidR="00BA395B" w:rsidRPr="00581062" w:rsidRDefault="00000000" w:rsidP="00791944">
      <w:pPr>
        <w:pStyle w:val="Heading1"/>
        <w:rPr>
          <w:color w:val="auto"/>
        </w:rPr>
      </w:pPr>
      <w:r w:rsidRPr="00581062">
        <w:rPr>
          <w:color w:val="auto"/>
        </w:rPr>
        <w:t>Applicable law and disputes</w:t>
      </w:r>
    </w:p>
    <w:p w14:paraId="2A85A6F8" w14:textId="77777777"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This Agreement is governed by French law.</w:t>
      </w:r>
    </w:p>
    <w:p w14:paraId="646331DD" w14:textId="0F8DC038"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The Parties shall endeavour to resolve amicably, in a spirit of cooperation and good faith, any difficulties which may arise in the performance of this Agreement.</w:t>
      </w:r>
    </w:p>
    <w:p w14:paraId="4C7CC6D9" w14:textId="4C13D439"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Any dispute that cannot be settled amicably will be submitted to the jurisdiction of the Commercial Court of Paris. </w:t>
      </w:r>
    </w:p>
    <w:bookmarkEnd w:id="13"/>
    <w:p w14:paraId="69E54B52" w14:textId="77777777" w:rsidR="00BA395B" w:rsidRPr="00581062" w:rsidRDefault="00BA395B">
      <w:pPr>
        <w:rPr>
          <w:color w:val="auto"/>
          <w:lang w:val="en-GB"/>
        </w:rPr>
      </w:pPr>
    </w:p>
    <w:p w14:paraId="13D949E4" w14:textId="19C9258F" w:rsidR="00BA395B" w:rsidRPr="00581062" w:rsidRDefault="00805AD2" w:rsidP="00891B59">
      <w:pPr>
        <w:tabs>
          <w:tab w:val="left" w:pos="720"/>
          <w:tab w:val="left" w:pos="4410"/>
        </w:tabs>
        <w:ind w:right="-54"/>
        <w:rPr>
          <w:ins w:id="20" w:author="Fabrizio Nastri" w:date="2023-02-04T17:41:00Z"/>
          <w:color w:val="auto"/>
          <w:lang w:val="en-GB"/>
        </w:rPr>
      </w:pPr>
      <w:r w:rsidRPr="00581062">
        <w:rPr>
          <w:rFonts w:cs="Open Sans"/>
          <w:color w:val="auto"/>
          <w:u w:val="single"/>
          <w:lang w:val="en-GB"/>
        </w:rPr>
        <w:t>Signatures:</w:t>
      </w:r>
    </w:p>
    <w:tbl>
      <w:tblPr>
        <w:tblW w:w="9666" w:type="dxa"/>
        <w:tblLayout w:type="fixed"/>
        <w:tblLook w:val="04A0" w:firstRow="1" w:lastRow="0" w:firstColumn="1" w:lastColumn="0" w:noHBand="0" w:noVBand="1"/>
      </w:tblPr>
      <w:tblGrid>
        <w:gridCol w:w="4823"/>
        <w:gridCol w:w="4843"/>
      </w:tblGrid>
      <w:tr w:rsidR="00BA395B" w:rsidRPr="00581062" w14:paraId="4A01F5A1" w14:textId="77777777">
        <w:trPr>
          <w:trHeight w:val="4010"/>
        </w:trPr>
        <w:tc>
          <w:tcPr>
            <w:tcW w:w="4823" w:type="dxa"/>
          </w:tcPr>
          <w:p w14:paraId="11F47750" w14:textId="77777777" w:rsidR="00BA395B" w:rsidRPr="00581062" w:rsidRDefault="00BA395B">
            <w:pPr>
              <w:widowControl w:val="0"/>
              <w:spacing w:before="0" w:after="0"/>
              <w:rPr>
                <w:color w:val="auto"/>
                <w:lang w:val="en-GB"/>
              </w:rPr>
            </w:pPr>
          </w:p>
          <w:p w14:paraId="6A91F67A" w14:textId="77777777" w:rsidR="00BA395B" w:rsidRPr="00581062" w:rsidRDefault="00BA395B">
            <w:pPr>
              <w:widowControl w:val="0"/>
              <w:spacing w:before="0" w:after="0"/>
              <w:rPr>
                <w:color w:val="auto"/>
                <w:lang w:val="en-GB"/>
              </w:rPr>
            </w:pPr>
          </w:p>
          <w:p w14:paraId="7CA98BEB" w14:textId="77777777" w:rsidR="00BA395B" w:rsidRPr="00581062" w:rsidRDefault="00BA395B">
            <w:pPr>
              <w:widowControl w:val="0"/>
              <w:spacing w:before="0" w:after="0"/>
              <w:rPr>
                <w:color w:val="auto"/>
                <w:lang w:val="en-GB"/>
              </w:rPr>
            </w:pPr>
          </w:p>
          <w:p w14:paraId="0F69C244" w14:textId="77777777" w:rsidR="00BA395B" w:rsidRPr="00581062" w:rsidRDefault="00BA395B">
            <w:pPr>
              <w:widowControl w:val="0"/>
              <w:spacing w:before="0" w:after="0"/>
              <w:rPr>
                <w:color w:val="auto"/>
                <w:lang w:val="en-GB"/>
              </w:rPr>
            </w:pPr>
          </w:p>
          <w:p w14:paraId="674E62F9" w14:textId="77777777" w:rsidR="00BA395B" w:rsidRPr="00581062" w:rsidRDefault="00BA395B">
            <w:pPr>
              <w:widowControl w:val="0"/>
              <w:spacing w:before="0" w:after="0"/>
              <w:rPr>
                <w:color w:val="auto"/>
                <w:lang w:val="en-GB"/>
              </w:rPr>
            </w:pPr>
          </w:p>
          <w:p w14:paraId="4537D41B" w14:textId="77777777" w:rsidR="00BA395B" w:rsidRPr="00581062" w:rsidRDefault="00000000">
            <w:pPr>
              <w:widowControl w:val="0"/>
              <w:rPr>
                <w:color w:val="auto"/>
                <w:lang w:val="en-GB"/>
              </w:rPr>
            </w:pPr>
            <w:r w:rsidRPr="00581062">
              <w:rPr>
                <w:color w:val="auto"/>
                <w:lang w:val="en-GB"/>
              </w:rPr>
              <w:t>_____________________</w:t>
            </w:r>
          </w:p>
          <w:p w14:paraId="09D0EDFF" w14:textId="54B2A2C2" w:rsidR="00BA395B" w:rsidRPr="00581062" w:rsidRDefault="00000000">
            <w:pPr>
              <w:widowControl w:val="0"/>
              <w:rPr>
                <w:color w:val="auto"/>
                <w:lang w:val="en-GB"/>
              </w:rPr>
            </w:pPr>
            <w:r w:rsidRPr="00581062">
              <w:rPr>
                <w:color w:val="auto"/>
                <w:lang w:val="en-GB"/>
              </w:rPr>
              <w:t xml:space="preserve">For the </w:t>
            </w:r>
            <w:r w:rsidR="00502276" w:rsidRPr="00581062">
              <w:rPr>
                <w:color w:val="auto"/>
                <w:lang w:val="en-GB"/>
              </w:rPr>
              <w:t>Disclosing Party</w:t>
            </w:r>
          </w:p>
          <w:p w14:paraId="2F470F7A" w14:textId="746D299E" w:rsidR="00BA395B" w:rsidRPr="00581062" w:rsidRDefault="00000000">
            <w:pPr>
              <w:widowControl w:val="0"/>
              <w:rPr>
                <w:color w:val="auto"/>
                <w:lang w:val="en-GB"/>
              </w:rPr>
            </w:pPr>
            <w:r w:rsidRPr="00581062">
              <w:rPr>
                <w:color w:val="auto"/>
                <w:lang w:val="en-GB"/>
              </w:rPr>
              <w:t xml:space="preserve">Name : </w:t>
            </w:r>
          </w:p>
          <w:p w14:paraId="54298BDE" w14:textId="77777777" w:rsidR="00BA395B" w:rsidRPr="00581062" w:rsidRDefault="00000000">
            <w:pPr>
              <w:widowControl w:val="0"/>
              <w:rPr>
                <w:color w:val="auto"/>
                <w:lang w:val="en-GB"/>
              </w:rPr>
            </w:pPr>
            <w:r w:rsidRPr="00581062">
              <w:rPr>
                <w:color w:val="auto"/>
                <w:lang w:val="en-GB"/>
              </w:rPr>
              <w:t xml:space="preserve">Function : </w:t>
            </w:r>
          </w:p>
        </w:tc>
        <w:tc>
          <w:tcPr>
            <w:tcW w:w="4842" w:type="dxa"/>
          </w:tcPr>
          <w:p w14:paraId="58E7A79A" w14:textId="77777777" w:rsidR="00BA395B" w:rsidRPr="00581062" w:rsidRDefault="00BA395B">
            <w:pPr>
              <w:widowControl w:val="0"/>
              <w:spacing w:before="0" w:after="0"/>
              <w:rPr>
                <w:color w:val="auto"/>
                <w:lang w:val="en-GB"/>
              </w:rPr>
            </w:pPr>
          </w:p>
          <w:p w14:paraId="4A15A49F" w14:textId="77777777" w:rsidR="00BA395B" w:rsidRPr="00581062" w:rsidRDefault="00BA395B">
            <w:pPr>
              <w:widowControl w:val="0"/>
              <w:spacing w:before="0" w:after="0"/>
              <w:rPr>
                <w:color w:val="auto"/>
                <w:lang w:val="en-GB"/>
              </w:rPr>
            </w:pPr>
          </w:p>
          <w:p w14:paraId="3B595442" w14:textId="77777777" w:rsidR="00BA395B" w:rsidRPr="00581062" w:rsidRDefault="00BA395B">
            <w:pPr>
              <w:widowControl w:val="0"/>
              <w:spacing w:before="0" w:after="0"/>
              <w:rPr>
                <w:color w:val="auto"/>
                <w:lang w:val="en-GB"/>
              </w:rPr>
            </w:pPr>
          </w:p>
          <w:p w14:paraId="6D02426A" w14:textId="77777777" w:rsidR="00BA395B" w:rsidRPr="00581062" w:rsidRDefault="00BA395B">
            <w:pPr>
              <w:widowControl w:val="0"/>
              <w:spacing w:before="0" w:after="0"/>
              <w:rPr>
                <w:color w:val="auto"/>
                <w:lang w:val="en-GB"/>
              </w:rPr>
            </w:pPr>
          </w:p>
          <w:p w14:paraId="0ABABF91" w14:textId="77777777" w:rsidR="00BA395B" w:rsidRPr="00581062" w:rsidRDefault="00BA395B">
            <w:pPr>
              <w:widowControl w:val="0"/>
              <w:spacing w:before="0" w:after="0"/>
              <w:rPr>
                <w:color w:val="auto"/>
                <w:lang w:val="en-GB"/>
              </w:rPr>
            </w:pPr>
          </w:p>
          <w:p w14:paraId="3953D63F" w14:textId="77777777" w:rsidR="00BA395B" w:rsidRPr="00581062" w:rsidRDefault="00000000">
            <w:pPr>
              <w:widowControl w:val="0"/>
              <w:rPr>
                <w:color w:val="auto"/>
                <w:lang w:val="en-GB"/>
              </w:rPr>
            </w:pPr>
            <w:r w:rsidRPr="00581062">
              <w:rPr>
                <w:color w:val="auto"/>
                <w:lang w:val="en-GB"/>
              </w:rPr>
              <w:t>______________________</w:t>
            </w:r>
          </w:p>
          <w:p w14:paraId="604F0E0B" w14:textId="3402EB88" w:rsidR="00BA395B" w:rsidRPr="00581062" w:rsidRDefault="00000000">
            <w:pPr>
              <w:widowControl w:val="0"/>
              <w:rPr>
                <w:color w:val="auto"/>
                <w:lang w:val="en-GB"/>
              </w:rPr>
            </w:pPr>
            <w:r w:rsidRPr="00581062">
              <w:rPr>
                <w:color w:val="auto"/>
                <w:lang w:val="en-GB"/>
              </w:rPr>
              <w:t xml:space="preserve">For the </w:t>
            </w:r>
            <w:r w:rsidR="005B1D43" w:rsidRPr="00581062">
              <w:rPr>
                <w:color w:val="auto"/>
                <w:lang w:val="en-GB"/>
              </w:rPr>
              <w:t>Recipient</w:t>
            </w:r>
          </w:p>
          <w:p w14:paraId="53DAB00F" w14:textId="23155A59" w:rsidR="00BA395B" w:rsidRPr="00581062" w:rsidRDefault="00000000">
            <w:pPr>
              <w:widowControl w:val="0"/>
              <w:rPr>
                <w:color w:val="auto"/>
                <w:lang w:val="en-GB"/>
              </w:rPr>
            </w:pPr>
            <w:r w:rsidRPr="00581062">
              <w:rPr>
                <w:color w:val="auto"/>
                <w:lang w:val="en-GB"/>
              </w:rPr>
              <w:t xml:space="preserve">Name : </w:t>
            </w:r>
          </w:p>
          <w:p w14:paraId="07A11727" w14:textId="77777777" w:rsidR="00BA395B" w:rsidRPr="00581062" w:rsidRDefault="00000000">
            <w:pPr>
              <w:widowControl w:val="0"/>
              <w:rPr>
                <w:color w:val="auto"/>
                <w:lang w:val="en-GB"/>
              </w:rPr>
            </w:pPr>
            <w:r w:rsidRPr="00581062">
              <w:rPr>
                <w:color w:val="auto"/>
                <w:lang w:val="en-GB"/>
              </w:rPr>
              <w:t>Function :</w:t>
            </w:r>
          </w:p>
        </w:tc>
      </w:tr>
    </w:tbl>
    <w:p w14:paraId="4838FFBF" w14:textId="77777777" w:rsidR="00BA395B" w:rsidRPr="00581062" w:rsidRDefault="00BA395B">
      <w:pPr>
        <w:widowControl w:val="0"/>
        <w:rPr>
          <w:ins w:id="21" w:author="Fabrizio Nastri" w:date="2023-02-04T17:41:00Z"/>
          <w:color w:val="auto"/>
          <w:lang w:val="en-GB"/>
        </w:rPr>
      </w:pPr>
    </w:p>
    <w:p w14:paraId="7B00A1E9" w14:textId="77777777" w:rsidR="00BA395B" w:rsidRPr="00581062" w:rsidRDefault="00BA395B">
      <w:pPr>
        <w:rPr>
          <w:ins w:id="22" w:author="Fabrizio Nastri" w:date="2023-02-04T17:41:00Z"/>
          <w:color w:val="auto"/>
          <w:lang w:val="en-GB"/>
        </w:rPr>
      </w:pPr>
    </w:p>
    <w:p w14:paraId="625058B6" w14:textId="77777777" w:rsidR="00BA395B" w:rsidRPr="00581062" w:rsidRDefault="00BA395B">
      <w:pPr>
        <w:rPr>
          <w:ins w:id="23" w:author="Fabrizio Nastri" w:date="2023-02-04T17:41:00Z"/>
          <w:color w:val="auto"/>
          <w:lang w:val="en-GB"/>
        </w:rPr>
      </w:pPr>
    </w:p>
    <w:p w14:paraId="3F681BB4" w14:textId="77777777" w:rsidR="00BA395B" w:rsidRPr="00581062" w:rsidRDefault="00BA395B">
      <w:pPr>
        <w:rPr>
          <w:color w:val="auto"/>
          <w:lang w:val="en-GB"/>
        </w:rPr>
      </w:pPr>
    </w:p>
    <w:sectPr w:rsidR="00BA395B" w:rsidRPr="00581062">
      <w:headerReference w:type="even" r:id="rId12"/>
      <w:headerReference w:type="default" r:id="rId13"/>
      <w:footerReference w:type="even" r:id="rId14"/>
      <w:footerReference w:type="default" r:id="rId15"/>
      <w:headerReference w:type="first" r:id="rId16"/>
      <w:footerReference w:type="first" r:id="rId17"/>
      <w:pgSz w:w="11906" w:h="16838"/>
      <w:pgMar w:top="993" w:right="1106" w:bottom="899" w:left="1134" w:header="0" w:footer="399"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Fabrizio Nastri" w:date="2023-02-04T16:09:00Z" w:initials="FN">
    <w:p w14:paraId="4D9EAF03" w14:textId="77777777" w:rsidR="00F637C5" w:rsidRDefault="00F637C5" w:rsidP="005F2D28">
      <w:pPr>
        <w:pStyle w:val="CommentText"/>
        <w:jc w:val="left"/>
      </w:pPr>
      <w:r>
        <w:rPr>
          <w:rStyle w:val="CommentReference"/>
        </w:rPr>
        <w:annotationRef/>
      </w:r>
      <w:r>
        <w:t>Keep if applicable.</w:t>
      </w:r>
    </w:p>
  </w:comment>
  <w:comment w:id="17" w:author="Fabrizio Nastri" w:date="2023-02-04T16:09:00Z" w:initials="FN">
    <w:p w14:paraId="2589573C" w14:textId="77777777" w:rsidR="00F637C5" w:rsidRDefault="00F637C5" w:rsidP="00121306">
      <w:pPr>
        <w:pStyle w:val="CommentText"/>
        <w:jc w:val="left"/>
      </w:pPr>
      <w:r>
        <w:rPr>
          <w:rStyle w:val="CommentReference"/>
        </w:rPr>
        <w:annotationRef/>
      </w:r>
      <w:r>
        <w:t xml:space="preserve">Keep if applicable. Recommended only for business referral contracts </w:t>
      </w:r>
      <w:r>
        <w:rPr>
          <w:i/>
          <w:iCs/>
        </w:rPr>
        <w:t>(apport d'affaire)</w:t>
      </w:r>
      <w:r>
        <w:t>.</w:t>
      </w:r>
    </w:p>
  </w:comment>
  <w:comment w:id="19" w:author="Fabrizio Nastri" w:date="2023-02-04T16:07:00Z" w:initials="FN">
    <w:p w14:paraId="5E17019E" w14:textId="77777777" w:rsidR="00F637C5" w:rsidRDefault="00F637C5" w:rsidP="00264213">
      <w:pPr>
        <w:pStyle w:val="CommentText"/>
        <w:jc w:val="left"/>
      </w:pPr>
      <w:r>
        <w:rPr>
          <w:rStyle w:val="CommentReference"/>
        </w:rPr>
        <w:annotationRef/>
      </w:r>
      <w:r>
        <w:t>Keep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9EAF03" w15:done="0"/>
  <w15:commentEx w15:paraId="2589573C" w15:done="0"/>
  <w15:commentEx w15:paraId="5E170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01AE" w16cex:dateUtc="2023-02-04T15:09:00Z"/>
  <w16cex:commentExtensible w16cex:durableId="278901A4" w16cex:dateUtc="2023-02-04T15:09:00Z"/>
  <w16cex:commentExtensible w16cex:durableId="27890130" w16cex:dateUtc="2023-02-0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9EAF03" w16cid:durableId="278901AE"/>
  <w16cid:commentId w16cid:paraId="2589573C" w16cid:durableId="278901A4"/>
  <w16cid:commentId w16cid:paraId="5E17019E" w16cid:durableId="27890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374CD" w14:textId="77777777" w:rsidR="00FE4CFA" w:rsidRDefault="00FE4CFA">
      <w:pPr>
        <w:spacing w:before="0" w:after="0" w:line="240" w:lineRule="auto"/>
      </w:pPr>
      <w:r>
        <w:separator/>
      </w:r>
    </w:p>
  </w:endnote>
  <w:endnote w:type="continuationSeparator" w:id="0">
    <w:p w14:paraId="5B15BDF3" w14:textId="77777777" w:rsidR="00FE4CFA" w:rsidRDefault="00FE4CFA">
      <w:pPr>
        <w:spacing w:before="0" w:after="0" w:line="240" w:lineRule="auto"/>
      </w:pPr>
      <w:r>
        <w:continuationSeparator/>
      </w:r>
    </w:p>
  </w:endnote>
  <w:endnote w:type="continuationNotice" w:id="1">
    <w:p w14:paraId="623E8BD3" w14:textId="77777777" w:rsidR="00FE4CFA" w:rsidRDefault="00FE4CF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unito Light">
    <w:altName w:val="Calibri"/>
    <w:charset w:val="00"/>
    <w:family w:val="auto"/>
    <w:pitch w:val="variable"/>
    <w:sig w:usb0="A00002FF" w:usb1="5000204B" w:usb2="00000000" w:usb3="00000000" w:csb0="00000197"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D45F" w14:textId="77777777" w:rsidR="008C4C9D" w:rsidRDefault="008C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9D36" w14:textId="08C416E4" w:rsidR="00BA395B" w:rsidRPr="00791944" w:rsidRDefault="008D590C" w:rsidP="00791944">
    <w:pPr>
      <w:pStyle w:val="Footer"/>
      <w:tabs>
        <w:tab w:val="center" w:pos="4820"/>
      </w:tabs>
      <w:ind w:left="-284" w:right="-174"/>
      <w:rPr>
        <w:rFonts w:cs="Times New Roman"/>
        <w:sz w:val="18"/>
        <w:szCs w:val="18"/>
      </w:rPr>
    </w:pPr>
    <w:del w:id="24" w:author="Fabrizio Nastri" w:date="2023-02-04T17:41:00Z">
      <w:r>
        <w:rPr>
          <w:rFonts w:cs="Times New Roman"/>
          <w:sz w:val="18"/>
          <w:szCs w:val="18"/>
        </w:rPr>
        <w:delText>Mutual</w:delText>
      </w:r>
    </w:del>
    <w:ins w:id="25" w:author="Fabrizio Nastri" w:date="2023-02-04T17:41:00Z">
      <w:r w:rsidR="00791944">
        <w:rPr>
          <w:rFonts w:cs="Times New Roman"/>
          <w:sz w:val="18"/>
          <w:szCs w:val="18"/>
        </w:rPr>
        <w:t>Unilateral</w:t>
      </w:r>
    </w:ins>
    <w:r w:rsidR="00791944" w:rsidRPr="008C1472">
      <w:rPr>
        <w:rFonts w:cs="Times New Roman"/>
        <w:sz w:val="18"/>
        <w:szCs w:val="18"/>
      </w:rPr>
      <w:t xml:space="preserve"> NDA</w:t>
    </w:r>
    <w:r w:rsidR="00791944">
      <w:rPr>
        <w:rFonts w:cs="Times New Roman"/>
        <w:sz w:val="18"/>
        <w:szCs w:val="18"/>
      </w:rPr>
      <w:t xml:space="preserve"> - FlexUp Template</w:t>
    </w:r>
    <w:r w:rsidR="00791944" w:rsidRPr="008C1472">
      <w:rPr>
        <w:rFonts w:cs="Times New Roman"/>
        <w:sz w:val="18"/>
        <w:szCs w:val="18"/>
      </w:rPr>
      <w:tab/>
      <w:t xml:space="preserve">CONFIDENTIAL </w:t>
    </w:r>
    <w:r w:rsidR="00791944" w:rsidRPr="008C1472">
      <w:rPr>
        <w:rFonts w:cs="Times New Roman"/>
        <w:sz w:val="18"/>
        <w:szCs w:val="18"/>
      </w:rPr>
      <w:tab/>
      <w:t xml:space="preserve">Page </w:t>
    </w:r>
    <w:r w:rsidR="00791944" w:rsidRPr="008C1472">
      <w:rPr>
        <w:rStyle w:val="PageNumber"/>
        <w:sz w:val="18"/>
        <w:szCs w:val="18"/>
      </w:rPr>
      <w:fldChar w:fldCharType="begin"/>
    </w:r>
    <w:r w:rsidR="00791944" w:rsidRPr="008C1472">
      <w:rPr>
        <w:rStyle w:val="PageNumber"/>
        <w:sz w:val="18"/>
        <w:szCs w:val="18"/>
      </w:rPr>
      <w:instrText xml:space="preserve"> PAGE </w:instrText>
    </w:r>
    <w:r w:rsidR="00791944" w:rsidRPr="008C1472">
      <w:rPr>
        <w:rStyle w:val="PageNumber"/>
        <w:sz w:val="18"/>
        <w:szCs w:val="18"/>
      </w:rPr>
      <w:fldChar w:fldCharType="separate"/>
    </w:r>
    <w:r w:rsidR="00791944">
      <w:rPr>
        <w:rStyle w:val="PageNumber"/>
        <w:sz w:val="18"/>
        <w:szCs w:val="18"/>
      </w:rPr>
      <w:t>1</w:t>
    </w:r>
    <w:r w:rsidR="00791944" w:rsidRPr="008C1472">
      <w:rPr>
        <w:rStyle w:val="PageNumber"/>
        <w:sz w:val="18"/>
        <w:szCs w:val="18"/>
      </w:rPr>
      <w:fldChar w:fldCharType="end"/>
    </w:r>
    <w:r w:rsidR="00791944" w:rsidRPr="008C1472">
      <w:rPr>
        <w:rStyle w:val="PageNumber"/>
        <w:sz w:val="18"/>
        <w:szCs w:val="18"/>
      </w:rPr>
      <w:t xml:space="preserve"> / </w:t>
    </w:r>
    <w:r w:rsidR="00791944" w:rsidRPr="008C1472">
      <w:rPr>
        <w:rStyle w:val="PageNumber"/>
        <w:sz w:val="18"/>
        <w:szCs w:val="18"/>
      </w:rPr>
      <w:fldChar w:fldCharType="begin"/>
    </w:r>
    <w:r w:rsidR="00791944" w:rsidRPr="008C1472">
      <w:rPr>
        <w:rStyle w:val="PageNumber"/>
        <w:sz w:val="18"/>
        <w:szCs w:val="18"/>
      </w:rPr>
      <w:instrText xml:space="preserve"> NUMPAGES  \* Arabic  \* MERGEFORMAT </w:instrText>
    </w:r>
    <w:r w:rsidR="00791944" w:rsidRPr="008C1472">
      <w:rPr>
        <w:rStyle w:val="PageNumber"/>
        <w:sz w:val="18"/>
        <w:szCs w:val="18"/>
      </w:rPr>
      <w:fldChar w:fldCharType="separate"/>
    </w:r>
    <w:del w:id="26" w:author="Fabrizio Nastri" w:date="2023-02-04T17:41:00Z">
      <w:r w:rsidR="006D1B30">
        <w:rPr>
          <w:rStyle w:val="PageNumber"/>
          <w:noProof/>
          <w:sz w:val="18"/>
          <w:szCs w:val="18"/>
        </w:rPr>
        <w:delText>4</w:delText>
      </w:r>
    </w:del>
    <w:ins w:id="27" w:author="Fabrizio Nastri" w:date="2023-02-04T17:41:00Z">
      <w:r w:rsidR="00791944">
        <w:rPr>
          <w:rStyle w:val="PageNumber"/>
          <w:sz w:val="18"/>
          <w:szCs w:val="18"/>
        </w:rPr>
        <w:t>5</w:t>
      </w:r>
    </w:ins>
    <w:r w:rsidR="00791944" w:rsidRPr="008C1472">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420E" w14:textId="1E4C6680" w:rsidR="008C4C9D" w:rsidRDefault="008D590C">
    <w:pPr>
      <w:pStyle w:val="Footer"/>
    </w:pPr>
    <w:del w:id="28" w:author="Fabrizio Nastri" w:date="2023-02-04T17:41:00Z">
      <w:r>
        <w:rPr>
          <w:rFonts w:cs="Times New Roman"/>
          <w:sz w:val="18"/>
          <w:szCs w:val="18"/>
        </w:rPr>
        <w:delText>FlexUp Mutual</w:delText>
      </w:r>
      <w:r w:rsidR="00805AD2" w:rsidRPr="008C1472">
        <w:rPr>
          <w:rFonts w:cs="Times New Roman"/>
          <w:sz w:val="18"/>
          <w:szCs w:val="18"/>
        </w:rPr>
        <w:delText xml:space="preserve"> NDA</w:delText>
      </w:r>
      <w:r>
        <w:rPr>
          <w:rFonts w:cs="Times New Roman"/>
          <w:sz w:val="18"/>
          <w:szCs w:val="18"/>
        </w:rPr>
        <w:delText xml:space="preserve"> Template</w:delText>
      </w:r>
      <w:r w:rsidR="00805AD2" w:rsidRPr="008C1472">
        <w:rPr>
          <w:rFonts w:cs="Times New Roman"/>
          <w:sz w:val="18"/>
          <w:szCs w:val="18"/>
        </w:rPr>
        <w:tab/>
        <w:delText xml:space="preserve">CONFIDENTIAL </w:delText>
      </w:r>
      <w:r w:rsidR="00805AD2" w:rsidRPr="008C1472">
        <w:rPr>
          <w:rFonts w:cs="Times New Roman"/>
          <w:sz w:val="18"/>
          <w:szCs w:val="18"/>
        </w:rPr>
        <w:tab/>
        <w:delText xml:space="preserve">Page </w:delText>
      </w:r>
      <w:r w:rsidR="00805AD2" w:rsidRPr="008C1472">
        <w:rPr>
          <w:rStyle w:val="PageNumber"/>
          <w:sz w:val="18"/>
          <w:szCs w:val="18"/>
        </w:rPr>
        <w:fldChar w:fldCharType="begin"/>
      </w:r>
      <w:r w:rsidR="00805AD2" w:rsidRPr="008C1472">
        <w:rPr>
          <w:rStyle w:val="PageNumber"/>
          <w:sz w:val="18"/>
          <w:szCs w:val="18"/>
        </w:rPr>
        <w:delInstrText xml:space="preserve"> PAGE </w:delInstrText>
      </w:r>
      <w:r w:rsidR="00805AD2" w:rsidRPr="008C1472">
        <w:rPr>
          <w:rStyle w:val="PageNumber"/>
          <w:sz w:val="18"/>
          <w:szCs w:val="18"/>
        </w:rPr>
        <w:fldChar w:fldCharType="separate"/>
      </w:r>
      <w:r w:rsidR="00413409">
        <w:rPr>
          <w:rStyle w:val="PageNumber"/>
          <w:noProof/>
          <w:sz w:val="18"/>
          <w:szCs w:val="18"/>
        </w:rPr>
        <w:delText>1</w:delText>
      </w:r>
      <w:r w:rsidR="00805AD2" w:rsidRPr="008C1472">
        <w:rPr>
          <w:rStyle w:val="PageNumber"/>
          <w:sz w:val="18"/>
          <w:szCs w:val="18"/>
        </w:rPr>
        <w:fldChar w:fldCharType="end"/>
      </w:r>
      <w:r w:rsidR="00805AD2" w:rsidRPr="008C1472">
        <w:rPr>
          <w:rStyle w:val="PageNumber"/>
          <w:sz w:val="18"/>
          <w:szCs w:val="18"/>
        </w:rPr>
        <w:delText xml:space="preserve"> / </w:delText>
      </w:r>
      <w:r w:rsidR="00805AD2" w:rsidRPr="008C1472">
        <w:rPr>
          <w:rStyle w:val="PageNumber"/>
          <w:sz w:val="18"/>
          <w:szCs w:val="18"/>
        </w:rPr>
        <w:fldChar w:fldCharType="begin"/>
      </w:r>
      <w:r w:rsidR="00805AD2" w:rsidRPr="008C1472">
        <w:rPr>
          <w:rStyle w:val="PageNumber"/>
          <w:sz w:val="18"/>
          <w:szCs w:val="18"/>
        </w:rPr>
        <w:delInstrText xml:space="preserve"> NUMPAGES  \* Arabic  \* MERGEFORMAT </w:delInstrText>
      </w:r>
      <w:r w:rsidR="00805AD2" w:rsidRPr="008C1472">
        <w:rPr>
          <w:rStyle w:val="PageNumber"/>
          <w:sz w:val="18"/>
          <w:szCs w:val="18"/>
        </w:rPr>
        <w:fldChar w:fldCharType="separate"/>
      </w:r>
      <w:r w:rsidR="00413409">
        <w:rPr>
          <w:rStyle w:val="PageNumber"/>
          <w:noProof/>
          <w:sz w:val="18"/>
          <w:szCs w:val="18"/>
        </w:rPr>
        <w:delText>4</w:delText>
      </w:r>
      <w:r w:rsidR="00805AD2" w:rsidRPr="008C1472">
        <w:rPr>
          <w:rStyle w:val="PageNumber"/>
          <w:sz w:val="18"/>
          <w:szCs w:val="18"/>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2843" w14:textId="77777777" w:rsidR="00FE4CFA" w:rsidRDefault="00FE4CFA">
      <w:pPr>
        <w:spacing w:before="0" w:after="0" w:line="240" w:lineRule="auto"/>
      </w:pPr>
      <w:r>
        <w:separator/>
      </w:r>
    </w:p>
  </w:footnote>
  <w:footnote w:type="continuationSeparator" w:id="0">
    <w:p w14:paraId="6A322639" w14:textId="77777777" w:rsidR="00FE4CFA" w:rsidRDefault="00FE4CFA">
      <w:pPr>
        <w:spacing w:before="0" w:after="0" w:line="240" w:lineRule="auto"/>
      </w:pPr>
      <w:r>
        <w:continuationSeparator/>
      </w:r>
    </w:p>
  </w:footnote>
  <w:footnote w:type="continuationNotice" w:id="1">
    <w:p w14:paraId="654BBB8F" w14:textId="77777777" w:rsidR="00FE4CFA" w:rsidRDefault="00FE4CF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C941" w14:textId="77777777" w:rsidR="008C4C9D" w:rsidRDefault="008C4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C000" w14:textId="77777777" w:rsidR="008C4C9D" w:rsidRDefault="008C4C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19C6" w14:textId="77777777" w:rsidR="008C4C9D" w:rsidRDefault="008C4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029"/>
    <w:multiLevelType w:val="hybridMultilevel"/>
    <w:tmpl w:val="FB14FA30"/>
    <w:lvl w:ilvl="0" w:tplc="B9FA59B8">
      <w:start w:val="1"/>
      <w:numFmt w:val="upperLetter"/>
      <w:pStyle w:val="Recitals"/>
      <w:lvlText w:val="%1)"/>
      <w:lvlJc w:val="left"/>
      <w:pPr>
        <w:ind w:left="1429" w:hanging="360"/>
      </w:pPr>
      <w:rPr>
        <w:rFonts w:hint="default"/>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281616CF"/>
    <w:multiLevelType w:val="multilevel"/>
    <w:tmpl w:val="7B481DF8"/>
    <w:lvl w:ilvl="0">
      <w:start w:val="1"/>
      <w:numFmt w:val="bullet"/>
      <w:pStyle w:val="ToDo"/>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OpenSymbol" w:hAnsi="OpenSymbol" w:cs="OpenSymbol"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o"/>
      <w:lvlJc w:val="left"/>
      <w:pPr>
        <w:tabs>
          <w:tab w:val="num" w:pos="0"/>
        </w:tabs>
        <w:ind w:left="3240" w:hanging="360"/>
      </w:pPr>
      <w:rPr>
        <w:rFonts w:ascii="OpenSymbol" w:hAnsi="OpenSymbol" w:cs="OpenSymbol"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l"/>
      <w:lvlJc w:val="left"/>
      <w:pPr>
        <w:tabs>
          <w:tab w:val="num" w:pos="0"/>
        </w:tabs>
        <w:ind w:left="4680" w:hanging="360"/>
      </w:pPr>
      <w:rPr>
        <w:rFonts w:ascii="Wingdings" w:hAnsi="Wingdings" w:cs="Wingdings" w:hint="default"/>
      </w:rPr>
    </w:lvl>
    <w:lvl w:ilvl="7">
      <w:start w:val="1"/>
      <w:numFmt w:val="bullet"/>
      <w:lvlText w:val="o"/>
      <w:lvlJc w:val="left"/>
      <w:pPr>
        <w:tabs>
          <w:tab w:val="num" w:pos="0"/>
        </w:tabs>
        <w:ind w:left="5400" w:hanging="360"/>
      </w:pPr>
      <w:rPr>
        <w:rFonts w:ascii="OpenSymbol" w:hAnsi="OpenSymbol" w:cs="OpenSymbol"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 w15:restartNumberingAfterBreak="0">
    <w:nsid w:val="2AFF3F3A"/>
    <w:multiLevelType w:val="multilevel"/>
    <w:tmpl w:val="96F22960"/>
    <w:lvl w:ilvl="0">
      <w:start w:val="1"/>
      <w:numFmt w:val="bullet"/>
      <w:pStyle w:val="TOC2"/>
      <w:lvlText w:val="‐"/>
      <w:lvlJc w:val="left"/>
      <w:pPr>
        <w:tabs>
          <w:tab w:val="num" w:pos="0"/>
        </w:tabs>
        <w:ind w:left="720" w:hanging="360"/>
      </w:pPr>
      <w:rPr>
        <w:rFonts w:ascii="OpenSymbol" w:hAnsi="OpenSymbol" w:cs="OpenSymbol"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l"/>
      <w:lvlJc w:val="left"/>
      <w:pPr>
        <w:tabs>
          <w:tab w:val="num" w:pos="0"/>
        </w:tabs>
        <w:ind w:left="2160" w:hanging="360"/>
      </w:pPr>
      <w:rPr>
        <w:rFonts w:ascii="Wingdings" w:hAnsi="Wingdings" w:cs="Wingdings" w:hint="default"/>
      </w:rPr>
    </w:lvl>
    <w:lvl w:ilvl="3">
      <w:start w:val="1"/>
      <w:numFmt w:val="bullet"/>
      <w:lvlText w:val="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l"/>
      <w:lvlJc w:val="left"/>
      <w:pPr>
        <w:tabs>
          <w:tab w:val="num" w:pos="0"/>
        </w:tabs>
        <w:ind w:left="4320" w:hanging="360"/>
      </w:pPr>
      <w:rPr>
        <w:rFonts w:ascii="Wingdings" w:hAnsi="Wingdings" w:cs="Wingdings" w:hint="default"/>
      </w:rPr>
    </w:lvl>
    <w:lvl w:ilvl="6">
      <w:start w:val="1"/>
      <w:numFmt w:val="bullet"/>
      <w:lvlText w:val="l"/>
      <w:lvlJc w:val="left"/>
      <w:pPr>
        <w:tabs>
          <w:tab w:val="num" w:pos="0"/>
        </w:tabs>
        <w:ind w:left="5040" w:hanging="360"/>
      </w:pPr>
      <w:rPr>
        <w:rFonts w:ascii="Wingdings" w:hAnsi="Wingdings" w:cs="Wingding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l"/>
      <w:lvlJc w:val="left"/>
      <w:pPr>
        <w:tabs>
          <w:tab w:val="num" w:pos="0"/>
        </w:tabs>
        <w:ind w:left="6480" w:hanging="360"/>
      </w:pPr>
      <w:rPr>
        <w:rFonts w:ascii="Wingdings" w:hAnsi="Wingdings" w:cs="Wingdings" w:hint="default"/>
      </w:rPr>
    </w:lvl>
  </w:abstractNum>
  <w:abstractNum w:abstractNumId="3" w15:restartNumberingAfterBreak="0">
    <w:nsid w:val="2EBA4B50"/>
    <w:multiLevelType w:val="multilevel"/>
    <w:tmpl w:val="DDBE8396"/>
    <w:lvl w:ilvl="0">
      <w:start w:val="1"/>
      <w:numFmt w:val="bullet"/>
      <w:pStyle w:val="ListBullet3"/>
      <w:lvlText w:val="-"/>
      <w:lvlJc w:val="left"/>
      <w:pPr>
        <w:tabs>
          <w:tab w:val="num" w:pos="1920"/>
        </w:tabs>
        <w:ind w:left="1920" w:hanging="720"/>
      </w:pPr>
      <w:rPr>
        <w:rFonts w:ascii="OpenSymbol" w:hAnsi="OpenSymbol" w:cs="OpenSymbol" w:hint="default"/>
      </w:rPr>
    </w:lvl>
    <w:lvl w:ilvl="1">
      <w:start w:val="1"/>
      <w:numFmt w:val="decimal"/>
      <w:lvlText w:val="%2."/>
      <w:lvlJc w:val="left"/>
      <w:pPr>
        <w:tabs>
          <w:tab w:val="num" w:pos="2640"/>
        </w:tabs>
        <w:ind w:left="2640" w:hanging="720"/>
      </w:pPr>
      <w:rPr>
        <w:rFonts w:cs="Times New Roman"/>
      </w:rPr>
    </w:lvl>
    <w:lvl w:ilvl="2">
      <w:start w:val="1"/>
      <w:numFmt w:val="decimal"/>
      <w:lvlText w:val="%3."/>
      <w:lvlJc w:val="left"/>
      <w:pPr>
        <w:tabs>
          <w:tab w:val="num" w:pos="3360"/>
        </w:tabs>
        <w:ind w:left="3360" w:hanging="720"/>
      </w:pPr>
      <w:rPr>
        <w:rFonts w:cs="Times New Roman"/>
      </w:rPr>
    </w:lvl>
    <w:lvl w:ilvl="3">
      <w:start w:val="1"/>
      <w:numFmt w:val="decimal"/>
      <w:lvlText w:val="%4."/>
      <w:lvlJc w:val="left"/>
      <w:pPr>
        <w:tabs>
          <w:tab w:val="num" w:pos="4080"/>
        </w:tabs>
        <w:ind w:left="4080" w:hanging="720"/>
      </w:pPr>
      <w:rPr>
        <w:rFonts w:cs="Times New Roman"/>
      </w:rPr>
    </w:lvl>
    <w:lvl w:ilvl="4">
      <w:start w:val="1"/>
      <w:numFmt w:val="decimal"/>
      <w:lvlText w:val="%5."/>
      <w:lvlJc w:val="left"/>
      <w:pPr>
        <w:tabs>
          <w:tab w:val="num" w:pos="4800"/>
        </w:tabs>
        <w:ind w:left="4800" w:hanging="720"/>
      </w:pPr>
      <w:rPr>
        <w:rFonts w:cs="Times New Roman"/>
      </w:rPr>
    </w:lvl>
    <w:lvl w:ilvl="5">
      <w:start w:val="1"/>
      <w:numFmt w:val="decimal"/>
      <w:lvlText w:val="%6."/>
      <w:lvlJc w:val="left"/>
      <w:pPr>
        <w:tabs>
          <w:tab w:val="num" w:pos="5520"/>
        </w:tabs>
        <w:ind w:left="5520" w:hanging="720"/>
      </w:pPr>
      <w:rPr>
        <w:rFonts w:cs="Times New Roman"/>
      </w:rPr>
    </w:lvl>
    <w:lvl w:ilvl="6">
      <w:start w:val="1"/>
      <w:numFmt w:val="decimal"/>
      <w:lvlText w:val="%7."/>
      <w:lvlJc w:val="left"/>
      <w:pPr>
        <w:tabs>
          <w:tab w:val="num" w:pos="6240"/>
        </w:tabs>
        <w:ind w:left="6240" w:hanging="720"/>
      </w:pPr>
      <w:rPr>
        <w:rFonts w:cs="Times New Roman"/>
      </w:rPr>
    </w:lvl>
    <w:lvl w:ilvl="7">
      <w:start w:val="1"/>
      <w:numFmt w:val="decimal"/>
      <w:lvlText w:val="%8."/>
      <w:lvlJc w:val="left"/>
      <w:pPr>
        <w:tabs>
          <w:tab w:val="num" w:pos="6960"/>
        </w:tabs>
        <w:ind w:left="6960" w:hanging="720"/>
      </w:pPr>
      <w:rPr>
        <w:rFonts w:cs="Times New Roman"/>
      </w:rPr>
    </w:lvl>
    <w:lvl w:ilvl="8">
      <w:start w:val="1"/>
      <w:numFmt w:val="decimal"/>
      <w:lvlText w:val="%9."/>
      <w:lvlJc w:val="left"/>
      <w:pPr>
        <w:tabs>
          <w:tab w:val="num" w:pos="7680"/>
        </w:tabs>
        <w:ind w:left="7680" w:hanging="720"/>
      </w:pPr>
      <w:rPr>
        <w:rFonts w:cs="Times New Roman"/>
      </w:rPr>
    </w:lvl>
  </w:abstractNum>
  <w:abstractNum w:abstractNumId="4" w15:restartNumberingAfterBreak="0">
    <w:nsid w:val="300D2E7E"/>
    <w:multiLevelType w:val="multilevel"/>
    <w:tmpl w:val="90C8E0DE"/>
    <w:lvl w:ilvl="0">
      <w:start w:val="1"/>
      <w:numFmt w:val="bullet"/>
      <w:pStyle w:val="Index1"/>
      <w:lvlText w:val="-"/>
      <w:lvlJc w:val="left"/>
      <w:pPr>
        <w:tabs>
          <w:tab w:val="num" w:pos="720"/>
        </w:tabs>
        <w:ind w:left="720" w:hanging="360"/>
      </w:pPr>
      <w:rPr>
        <w:rFonts w:ascii="OpenSymbol" w:hAnsi="OpenSymbol" w:cs="OpenSymbol" w:hint="default"/>
      </w:rPr>
    </w:lvl>
    <w:lvl w:ilvl="1">
      <w:start w:val="1"/>
      <w:numFmt w:val="bullet"/>
      <w:lvlText w:val="o"/>
      <w:lvlJc w:val="left"/>
      <w:pPr>
        <w:tabs>
          <w:tab w:val="num" w:pos="1440"/>
        </w:tabs>
        <w:ind w:left="1440" w:hanging="360"/>
      </w:pPr>
      <w:rPr>
        <w:rFonts w:ascii="OpenSymbol" w:hAnsi="OpenSymbol" w:cs="OpenSymbol" w:hint="default"/>
      </w:rPr>
    </w:lvl>
    <w:lvl w:ilvl="2">
      <w:start w:val="1"/>
      <w:numFmt w:val="bullet"/>
      <w:lvlText w:val="l"/>
      <w:lvlJc w:val="left"/>
      <w:pPr>
        <w:tabs>
          <w:tab w:val="num" w:pos="2160"/>
        </w:tabs>
        <w:ind w:left="2160" w:hanging="360"/>
      </w:pPr>
      <w:rPr>
        <w:rFonts w:ascii="Wingdings" w:hAnsi="Wingdings" w:cs="Wingdings" w:hint="default"/>
      </w:rPr>
    </w:lvl>
    <w:lvl w:ilvl="3">
      <w:start w:val="1"/>
      <w:numFmt w:val="bullet"/>
      <w:lvlText w:val="l"/>
      <w:lvlJc w:val="left"/>
      <w:pPr>
        <w:tabs>
          <w:tab w:val="num" w:pos="2880"/>
        </w:tabs>
        <w:ind w:left="2880" w:hanging="360"/>
      </w:pPr>
      <w:rPr>
        <w:rFonts w:ascii="Wingdings" w:hAnsi="Wingdings" w:cs="Wingdings" w:hint="default"/>
      </w:rPr>
    </w:lvl>
    <w:lvl w:ilvl="4">
      <w:start w:val="1"/>
      <w:numFmt w:val="bullet"/>
      <w:lvlText w:val="o"/>
      <w:lvlJc w:val="left"/>
      <w:pPr>
        <w:tabs>
          <w:tab w:val="num" w:pos="3600"/>
        </w:tabs>
        <w:ind w:left="3600" w:hanging="360"/>
      </w:pPr>
      <w:rPr>
        <w:rFonts w:ascii="OpenSymbol" w:hAnsi="OpenSymbol" w:cs="OpenSymbol" w:hint="default"/>
      </w:rPr>
    </w:lvl>
    <w:lvl w:ilvl="5">
      <w:start w:val="1"/>
      <w:numFmt w:val="bullet"/>
      <w:lvlText w:val="l"/>
      <w:lvlJc w:val="left"/>
      <w:pPr>
        <w:tabs>
          <w:tab w:val="num" w:pos="4320"/>
        </w:tabs>
        <w:ind w:left="4320" w:hanging="360"/>
      </w:pPr>
      <w:rPr>
        <w:rFonts w:ascii="Wingdings" w:hAnsi="Wingdings" w:cs="Wingdings" w:hint="default"/>
      </w:rPr>
    </w:lvl>
    <w:lvl w:ilvl="6">
      <w:start w:val="1"/>
      <w:numFmt w:val="bullet"/>
      <w:lvlText w:val="l"/>
      <w:lvlJc w:val="left"/>
      <w:pPr>
        <w:tabs>
          <w:tab w:val="num" w:pos="5040"/>
        </w:tabs>
        <w:ind w:left="5040" w:hanging="360"/>
      </w:pPr>
      <w:rPr>
        <w:rFonts w:ascii="Wingdings" w:hAnsi="Wingdings" w:cs="Wingdings" w:hint="default"/>
      </w:rPr>
    </w:lvl>
    <w:lvl w:ilvl="7">
      <w:start w:val="1"/>
      <w:numFmt w:val="bullet"/>
      <w:lvlText w:val="o"/>
      <w:lvlJc w:val="left"/>
      <w:pPr>
        <w:tabs>
          <w:tab w:val="num" w:pos="5760"/>
        </w:tabs>
        <w:ind w:left="5760" w:hanging="360"/>
      </w:pPr>
      <w:rPr>
        <w:rFonts w:ascii="OpenSymbol" w:hAnsi="OpenSymbol" w:cs="OpenSymbol" w:hint="default"/>
      </w:rPr>
    </w:lvl>
    <w:lvl w:ilvl="8">
      <w:start w:val="1"/>
      <w:numFmt w:val="bullet"/>
      <w:lvlText w:val="l"/>
      <w:lvlJc w:val="left"/>
      <w:pPr>
        <w:tabs>
          <w:tab w:val="num" w:pos="6480"/>
        </w:tabs>
        <w:ind w:left="6480" w:hanging="360"/>
      </w:pPr>
      <w:rPr>
        <w:rFonts w:ascii="Wingdings" w:hAnsi="Wingdings" w:cs="Wingdings" w:hint="default"/>
      </w:rPr>
    </w:lvl>
  </w:abstractNum>
  <w:abstractNum w:abstractNumId="5" w15:restartNumberingAfterBreak="0">
    <w:nsid w:val="318740E1"/>
    <w:multiLevelType w:val="multilevel"/>
    <w:tmpl w:val="6166F026"/>
    <w:lvl w:ilvl="0">
      <w:start w:val="1"/>
      <w:numFmt w:val="decimal"/>
      <w:pStyle w:val="Annexe"/>
      <w:suff w:val="space"/>
      <w:lvlText w:val="Annexe %1."/>
      <w:lvlJc w:val="left"/>
      <w:pPr>
        <w:tabs>
          <w:tab w:val="num" w:pos="0"/>
        </w:tabs>
        <w:ind w:left="1134" w:hanging="1134"/>
      </w:pPr>
      <w:rPr>
        <w:rFonts w:cs="Times New Roman"/>
      </w:rPr>
    </w:lvl>
    <w:lvl w:ilvl="1">
      <w:start w:val="1"/>
      <w:numFmt w:val="decimal"/>
      <w:lvlText w:val="%2. "/>
      <w:lvlJc w:val="left"/>
      <w:pPr>
        <w:tabs>
          <w:tab w:val="num" w:pos="567"/>
        </w:tabs>
        <w:ind w:left="567" w:hanging="567"/>
      </w:pPr>
      <w:rPr>
        <w:rFonts w:cs="Times New Roman"/>
      </w:rPr>
    </w:lvl>
    <w:lvl w:ilvl="2">
      <w:start w:val="1"/>
      <w:numFmt w:val="lowerLetter"/>
      <w:lvlText w:val="%3)"/>
      <w:lvlJc w:val="left"/>
      <w:pPr>
        <w:tabs>
          <w:tab w:val="num" w:pos="851"/>
        </w:tabs>
        <w:ind w:left="851" w:hanging="284"/>
      </w:pPr>
      <w:rPr>
        <w:rFonts w:cs="Times New Roman"/>
      </w:rPr>
    </w:lvl>
    <w:lvl w:ilvl="3">
      <w:start w:val="1"/>
      <w:numFmt w:val="lowerRoman"/>
      <w:lvlText w:val="%4."/>
      <w:lvlJc w:val="left"/>
      <w:pPr>
        <w:tabs>
          <w:tab w:val="num" w:pos="1134"/>
        </w:tabs>
        <w:ind w:left="1134" w:hanging="283"/>
      </w:pPr>
      <w:rPr>
        <w:rFonts w:cs="Times New Roman"/>
      </w:rPr>
    </w:lvl>
    <w:lvl w:ilvl="4">
      <w:start w:val="27"/>
      <w:numFmt w:val="lowerLetter"/>
      <w:lvlText w:val="(%5)"/>
      <w:lvlJc w:val="left"/>
      <w:pPr>
        <w:tabs>
          <w:tab w:val="num" w:pos="2653"/>
        </w:tabs>
        <w:ind w:left="2653" w:hanging="623"/>
      </w:pPr>
      <w:rPr>
        <w:rFonts w:cs="Times New Roman"/>
      </w:rPr>
    </w:lvl>
    <w:lvl w:ilvl="5">
      <w:start w:val="27"/>
      <w:numFmt w:val="lowerLetter"/>
      <w:lvlText w:val="(%6)"/>
      <w:lvlJc w:val="left"/>
      <w:pPr>
        <w:tabs>
          <w:tab w:val="num" w:pos="3277"/>
        </w:tabs>
        <w:ind w:left="3277" w:hanging="624"/>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6" w15:restartNumberingAfterBreak="0">
    <w:nsid w:val="40F12CDE"/>
    <w:multiLevelType w:val="hybridMultilevel"/>
    <w:tmpl w:val="A9BC45C4"/>
    <w:lvl w:ilvl="0" w:tplc="022CBD8C">
      <w:start w:val="1"/>
      <w:numFmt w:val="bullet"/>
      <w:lvlText w:val=""/>
      <w:lvlJc w:val="left"/>
      <w:pPr>
        <w:ind w:left="2274" w:hanging="360"/>
      </w:pPr>
      <w:rPr>
        <w:rFonts w:ascii="Symbol" w:hAnsi="Symbol" w:hint="default"/>
      </w:rPr>
    </w:lvl>
    <w:lvl w:ilvl="1" w:tplc="F7D40840">
      <w:start w:val="1"/>
      <w:numFmt w:val="bullet"/>
      <w:lvlText w:val="o"/>
      <w:lvlJc w:val="left"/>
      <w:pPr>
        <w:ind w:left="2994" w:hanging="360"/>
      </w:pPr>
    </w:lvl>
    <w:lvl w:ilvl="2" w:tplc="8534C59E" w:tentative="1">
      <w:start w:val="1"/>
      <w:numFmt w:val="bullet"/>
      <w:lvlText w:val=""/>
      <w:lvlJc w:val="left"/>
      <w:pPr>
        <w:ind w:left="3714" w:hanging="360"/>
      </w:pPr>
    </w:lvl>
    <w:lvl w:ilvl="3" w:tplc="F7946A62" w:tentative="1">
      <w:start w:val="1"/>
      <w:numFmt w:val="bullet"/>
      <w:lvlText w:val=""/>
      <w:lvlJc w:val="left"/>
      <w:pPr>
        <w:ind w:left="4434" w:hanging="360"/>
      </w:pPr>
    </w:lvl>
    <w:lvl w:ilvl="4" w:tplc="CBA2B01E" w:tentative="1">
      <w:start w:val="1"/>
      <w:numFmt w:val="bullet"/>
      <w:lvlText w:val="o"/>
      <w:lvlJc w:val="left"/>
      <w:pPr>
        <w:ind w:left="5154" w:hanging="360"/>
      </w:pPr>
    </w:lvl>
    <w:lvl w:ilvl="5" w:tplc="FCF03CFE" w:tentative="1">
      <w:start w:val="1"/>
      <w:numFmt w:val="bullet"/>
      <w:lvlText w:val=""/>
      <w:lvlJc w:val="left"/>
      <w:pPr>
        <w:ind w:left="5874" w:hanging="360"/>
      </w:pPr>
    </w:lvl>
    <w:lvl w:ilvl="6" w:tplc="1210499C" w:tentative="1">
      <w:start w:val="1"/>
      <w:numFmt w:val="bullet"/>
      <w:lvlText w:val=""/>
      <w:lvlJc w:val="left"/>
      <w:pPr>
        <w:ind w:left="6594" w:hanging="360"/>
      </w:pPr>
    </w:lvl>
    <w:lvl w:ilvl="7" w:tplc="15801156" w:tentative="1">
      <w:start w:val="1"/>
      <w:numFmt w:val="bullet"/>
      <w:lvlText w:val="o"/>
      <w:lvlJc w:val="left"/>
      <w:pPr>
        <w:ind w:left="7314" w:hanging="360"/>
      </w:pPr>
    </w:lvl>
    <w:lvl w:ilvl="8" w:tplc="DC0E8B78" w:tentative="1">
      <w:start w:val="1"/>
      <w:numFmt w:val="bullet"/>
      <w:lvlText w:val=""/>
      <w:lvlJc w:val="left"/>
      <w:pPr>
        <w:ind w:left="8034" w:hanging="360"/>
      </w:pPr>
    </w:lvl>
  </w:abstractNum>
  <w:abstractNum w:abstractNumId="7" w15:restartNumberingAfterBreak="0">
    <w:nsid w:val="493B2628"/>
    <w:multiLevelType w:val="multilevel"/>
    <w:tmpl w:val="3D80CEEC"/>
    <w:lvl w:ilvl="0">
      <w:start w:val="1"/>
      <w:numFmt w:val="decimal"/>
      <w:lvlRestart w:val="0"/>
      <w:suff w:val="space"/>
      <w:lvlText w:val="Article %1."/>
      <w:lvlJc w:val="left"/>
      <w:pPr>
        <w:ind w:left="1134" w:hanging="1134"/>
      </w:pPr>
      <w:rPr>
        <w:rFonts w:hint="default"/>
        <w:b/>
        <w:bCs w:val="0"/>
        <w:i w:val="0"/>
        <w:iCs/>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851"/>
        </w:tabs>
        <w:ind w:left="851" w:hanging="284"/>
      </w:pPr>
      <w:rPr>
        <w:rFonts w:hint="default"/>
        <w:color w:val="auto"/>
      </w:rPr>
    </w:lvl>
    <w:lvl w:ilvl="3">
      <w:start w:val="1"/>
      <w:numFmt w:val="lowerRoman"/>
      <w:lvlText w:val="%4."/>
      <w:lvlJc w:val="left"/>
      <w:pPr>
        <w:tabs>
          <w:tab w:val="num" w:pos="709"/>
        </w:tabs>
        <w:ind w:left="709" w:hanging="283"/>
      </w:pPr>
      <w:rPr>
        <w:rFonts w:hint="default"/>
      </w:rPr>
    </w:lvl>
    <w:lvl w:ilvl="4">
      <w:start w:val="27"/>
      <w:numFmt w:val="lowerLetter"/>
      <w:lvlText w:val="(%5)"/>
      <w:lvlJc w:val="left"/>
      <w:pPr>
        <w:tabs>
          <w:tab w:val="num" w:pos="2653"/>
        </w:tabs>
        <w:ind w:left="2653" w:hanging="623"/>
      </w:pPr>
      <w:rPr>
        <w:rFonts w:hint="default"/>
      </w:rPr>
    </w:lvl>
    <w:lvl w:ilvl="5">
      <w:start w:val="27"/>
      <w:numFmt w:val="lowerLetter"/>
      <w:lvlText w:val="(%6)"/>
      <w:lvlJc w:val="left"/>
      <w:pPr>
        <w:tabs>
          <w:tab w:val="num" w:pos="3277"/>
        </w:tabs>
        <w:ind w:left="3277" w:hanging="624"/>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4FE137A7"/>
    <w:multiLevelType w:val="multilevel"/>
    <w:tmpl w:val="90CC6F8A"/>
    <w:lvl w:ilvl="0">
      <w:start w:val="1"/>
      <w:numFmt w:val="decimal"/>
      <w:pStyle w:val="Heading1"/>
      <w:suff w:val="space"/>
      <w:lvlText w:val="Article %1."/>
      <w:lvlJc w:val="left"/>
      <w:pPr>
        <w:tabs>
          <w:tab w:val="num" w:pos="0"/>
        </w:tabs>
        <w:ind w:left="1134" w:hanging="1134"/>
      </w:pPr>
      <w:rPr>
        <w:rFonts w:cs="Times New Roman"/>
      </w:rPr>
    </w:lvl>
    <w:lvl w:ilvl="1">
      <w:start w:val="1"/>
      <w:numFmt w:val="decimal"/>
      <w:pStyle w:val="Heading2"/>
      <w:lvlText w:val="%1.%2"/>
      <w:lvlJc w:val="left"/>
      <w:pPr>
        <w:tabs>
          <w:tab w:val="num" w:pos="567"/>
        </w:tabs>
        <w:ind w:left="567" w:hanging="567"/>
      </w:pPr>
      <w:rPr>
        <w:rFonts w:cs="Times New Roman"/>
      </w:rPr>
    </w:lvl>
    <w:lvl w:ilvl="2">
      <w:start w:val="1"/>
      <w:numFmt w:val="lowerLetter"/>
      <w:pStyle w:val="Heading3"/>
      <w:lvlText w:val="%3)"/>
      <w:lvlJc w:val="left"/>
      <w:pPr>
        <w:tabs>
          <w:tab w:val="num" w:pos="851"/>
        </w:tabs>
        <w:ind w:left="851" w:hanging="284"/>
      </w:pPr>
      <w:rPr>
        <w:rFonts w:cs="Times New Roman"/>
      </w:rPr>
    </w:lvl>
    <w:lvl w:ilvl="3">
      <w:start w:val="1"/>
      <w:numFmt w:val="lowerRoman"/>
      <w:pStyle w:val="Heading4"/>
      <w:lvlText w:val="%4."/>
      <w:lvlJc w:val="left"/>
      <w:pPr>
        <w:tabs>
          <w:tab w:val="num" w:pos="1134"/>
        </w:tabs>
        <w:ind w:left="1134" w:hanging="283"/>
      </w:pPr>
      <w:rPr>
        <w:rFonts w:cs="Times New Roman"/>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53F0729"/>
    <w:multiLevelType w:val="multilevel"/>
    <w:tmpl w:val="C090DAAE"/>
    <w:lvl w:ilvl="0">
      <w:start w:val="1"/>
      <w:numFmt w:val="bullet"/>
      <w:pStyle w:val="ListBullet4"/>
      <w:lvlText w:val="-"/>
      <w:lvlJc w:val="left"/>
      <w:pPr>
        <w:tabs>
          <w:tab w:val="num" w:pos="0"/>
        </w:tabs>
        <w:ind w:left="291" w:hanging="360"/>
      </w:pPr>
      <w:rPr>
        <w:rFonts w:ascii="OpenSymbol" w:hAnsi="OpenSymbol" w:cs="OpenSymbol" w:hint="default"/>
      </w:rPr>
    </w:lvl>
    <w:lvl w:ilvl="1">
      <w:start w:val="1"/>
      <w:numFmt w:val="bullet"/>
      <w:lvlText w:val="‐"/>
      <w:lvlJc w:val="left"/>
      <w:pPr>
        <w:tabs>
          <w:tab w:val="num" w:pos="0"/>
        </w:tabs>
        <w:ind w:left="6598" w:hanging="360"/>
      </w:pPr>
      <w:rPr>
        <w:rFonts w:ascii="OpenSymbol" w:hAnsi="OpenSymbol" w:cs="OpenSymbol" w:hint="default"/>
      </w:rPr>
    </w:lvl>
    <w:lvl w:ilvl="2">
      <w:start w:val="1"/>
      <w:numFmt w:val="bullet"/>
      <w:lvlText w:val="l"/>
      <w:lvlJc w:val="left"/>
      <w:pPr>
        <w:tabs>
          <w:tab w:val="num" w:pos="0"/>
        </w:tabs>
        <w:ind w:left="1731" w:hanging="360"/>
      </w:pPr>
      <w:rPr>
        <w:rFonts w:ascii="Wingdings" w:hAnsi="Wingdings" w:cs="Wingdings" w:hint="default"/>
      </w:rPr>
    </w:lvl>
    <w:lvl w:ilvl="3">
      <w:start w:val="1"/>
      <w:numFmt w:val="bullet"/>
      <w:lvlText w:val="l"/>
      <w:lvlJc w:val="left"/>
      <w:pPr>
        <w:tabs>
          <w:tab w:val="num" w:pos="0"/>
        </w:tabs>
        <w:ind w:left="2451" w:hanging="360"/>
      </w:pPr>
      <w:rPr>
        <w:rFonts w:ascii="Wingdings" w:hAnsi="Wingdings" w:cs="Wingdings" w:hint="default"/>
      </w:rPr>
    </w:lvl>
    <w:lvl w:ilvl="4">
      <w:start w:val="1"/>
      <w:numFmt w:val="bullet"/>
      <w:lvlText w:val="o"/>
      <w:lvlJc w:val="left"/>
      <w:pPr>
        <w:tabs>
          <w:tab w:val="num" w:pos="0"/>
        </w:tabs>
        <w:ind w:left="3171" w:hanging="360"/>
      </w:pPr>
      <w:rPr>
        <w:rFonts w:ascii="OpenSymbol" w:hAnsi="OpenSymbol" w:cs="OpenSymbol" w:hint="default"/>
      </w:rPr>
    </w:lvl>
    <w:lvl w:ilvl="5">
      <w:start w:val="1"/>
      <w:numFmt w:val="bullet"/>
      <w:lvlText w:val="l"/>
      <w:lvlJc w:val="left"/>
      <w:pPr>
        <w:tabs>
          <w:tab w:val="num" w:pos="0"/>
        </w:tabs>
        <w:ind w:left="3891" w:hanging="360"/>
      </w:pPr>
      <w:rPr>
        <w:rFonts w:ascii="Wingdings" w:hAnsi="Wingdings" w:cs="Wingdings" w:hint="default"/>
      </w:rPr>
    </w:lvl>
    <w:lvl w:ilvl="6">
      <w:start w:val="1"/>
      <w:numFmt w:val="bullet"/>
      <w:lvlText w:val="l"/>
      <w:lvlJc w:val="left"/>
      <w:pPr>
        <w:tabs>
          <w:tab w:val="num" w:pos="0"/>
        </w:tabs>
        <w:ind w:left="4611" w:hanging="360"/>
      </w:pPr>
      <w:rPr>
        <w:rFonts w:ascii="Wingdings" w:hAnsi="Wingdings" w:cs="Wingdings" w:hint="default"/>
      </w:rPr>
    </w:lvl>
    <w:lvl w:ilvl="7">
      <w:start w:val="1"/>
      <w:numFmt w:val="bullet"/>
      <w:lvlText w:val="o"/>
      <w:lvlJc w:val="left"/>
      <w:pPr>
        <w:tabs>
          <w:tab w:val="num" w:pos="0"/>
        </w:tabs>
        <w:ind w:left="5331" w:hanging="360"/>
      </w:pPr>
      <w:rPr>
        <w:rFonts w:ascii="OpenSymbol" w:hAnsi="OpenSymbol" w:cs="OpenSymbol" w:hint="default"/>
      </w:rPr>
    </w:lvl>
    <w:lvl w:ilvl="8">
      <w:start w:val="1"/>
      <w:numFmt w:val="bullet"/>
      <w:lvlText w:val="l"/>
      <w:lvlJc w:val="left"/>
      <w:pPr>
        <w:tabs>
          <w:tab w:val="num" w:pos="0"/>
        </w:tabs>
        <w:ind w:left="6051" w:hanging="360"/>
      </w:pPr>
      <w:rPr>
        <w:rFonts w:ascii="Wingdings" w:hAnsi="Wingdings" w:cs="Wingdings" w:hint="default"/>
      </w:rPr>
    </w:lvl>
  </w:abstractNum>
  <w:abstractNum w:abstractNumId="10" w15:restartNumberingAfterBreak="0">
    <w:nsid w:val="5F0C1CF3"/>
    <w:multiLevelType w:val="multilevel"/>
    <w:tmpl w:val="83ACBF22"/>
    <w:lvl w:ilvl="0">
      <w:start w:val="1"/>
      <w:numFmt w:val="bullet"/>
      <w:pStyle w:val="Lis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OpenSymbol" w:hAnsi="OpenSymbol" w:cs="OpenSymbol"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o"/>
      <w:lvlJc w:val="left"/>
      <w:pPr>
        <w:tabs>
          <w:tab w:val="num" w:pos="0"/>
        </w:tabs>
        <w:ind w:left="3240" w:hanging="360"/>
      </w:pPr>
      <w:rPr>
        <w:rFonts w:ascii="OpenSymbol" w:hAnsi="OpenSymbol" w:cs="OpenSymbol"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l"/>
      <w:lvlJc w:val="left"/>
      <w:pPr>
        <w:tabs>
          <w:tab w:val="num" w:pos="0"/>
        </w:tabs>
        <w:ind w:left="4680" w:hanging="360"/>
      </w:pPr>
      <w:rPr>
        <w:rFonts w:ascii="Wingdings" w:hAnsi="Wingdings" w:cs="Wingdings" w:hint="default"/>
      </w:rPr>
    </w:lvl>
    <w:lvl w:ilvl="7">
      <w:start w:val="1"/>
      <w:numFmt w:val="bullet"/>
      <w:lvlText w:val="o"/>
      <w:lvlJc w:val="left"/>
      <w:pPr>
        <w:tabs>
          <w:tab w:val="num" w:pos="0"/>
        </w:tabs>
        <w:ind w:left="5400" w:hanging="360"/>
      </w:pPr>
      <w:rPr>
        <w:rFonts w:ascii="OpenSymbol" w:hAnsi="OpenSymbol" w:cs="OpenSymbol"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11" w15:restartNumberingAfterBreak="0">
    <w:nsid w:val="684B6163"/>
    <w:multiLevelType w:val="hybridMultilevel"/>
    <w:tmpl w:val="B5D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0A79D0"/>
    <w:multiLevelType w:val="hybridMultilevel"/>
    <w:tmpl w:val="8A30C1A0"/>
    <w:lvl w:ilvl="0" w:tplc="A31CFFF6">
      <w:start w:val="1"/>
      <w:numFmt w:val="bullet"/>
      <w:pStyle w:val="List2"/>
      <w:lvlText w:val="-"/>
      <w:lvlJc w:val="left"/>
      <w:pPr>
        <w:ind w:left="1996" w:hanging="360"/>
      </w:pPr>
      <w:rPr>
        <w:rFonts w:ascii="Tahoma" w:hAnsi="Tahoma"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num w:numId="1" w16cid:durableId="955480476">
    <w:abstractNumId w:val="8"/>
  </w:num>
  <w:num w:numId="2" w16cid:durableId="1732268327">
    <w:abstractNumId w:val="4"/>
  </w:num>
  <w:num w:numId="3" w16cid:durableId="507986509">
    <w:abstractNumId w:val="9"/>
  </w:num>
  <w:num w:numId="4" w16cid:durableId="2055808781">
    <w:abstractNumId w:val="3"/>
  </w:num>
  <w:num w:numId="5" w16cid:durableId="482553562">
    <w:abstractNumId w:val="10"/>
  </w:num>
  <w:num w:numId="6" w16cid:durableId="1608543629">
    <w:abstractNumId w:val="1"/>
  </w:num>
  <w:num w:numId="7" w16cid:durableId="2123304846">
    <w:abstractNumId w:val="5"/>
  </w:num>
  <w:num w:numId="8" w16cid:durableId="132675864">
    <w:abstractNumId w:val="2"/>
  </w:num>
  <w:num w:numId="9" w16cid:durableId="315845533">
    <w:abstractNumId w:val="6"/>
  </w:num>
  <w:num w:numId="10" w16cid:durableId="151257495">
    <w:abstractNumId w:val="11"/>
  </w:num>
  <w:num w:numId="11" w16cid:durableId="805858909">
    <w:abstractNumId w:val="0"/>
  </w:num>
  <w:num w:numId="12" w16cid:durableId="1087196391">
    <w:abstractNumId w:val="7"/>
  </w:num>
  <w:num w:numId="13" w16cid:durableId="17553456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rizio Nastri">
    <w15:presenceInfo w15:providerId="Windows Live" w15:userId="b1f7adad30ca0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5B"/>
    <w:rsid w:val="00000ED0"/>
    <w:rsid w:val="00001783"/>
    <w:rsid w:val="000036F4"/>
    <w:rsid w:val="00003E37"/>
    <w:rsid w:val="00004704"/>
    <w:rsid w:val="00007658"/>
    <w:rsid w:val="00007A22"/>
    <w:rsid w:val="00010236"/>
    <w:rsid w:val="00010BFB"/>
    <w:rsid w:val="00013C49"/>
    <w:rsid w:val="00013EB2"/>
    <w:rsid w:val="00020609"/>
    <w:rsid w:val="00021F86"/>
    <w:rsid w:val="00024A5D"/>
    <w:rsid w:val="00025820"/>
    <w:rsid w:val="00027857"/>
    <w:rsid w:val="00030F47"/>
    <w:rsid w:val="00031D10"/>
    <w:rsid w:val="00032AED"/>
    <w:rsid w:val="000345CD"/>
    <w:rsid w:val="00035F2C"/>
    <w:rsid w:val="000404EB"/>
    <w:rsid w:val="00040688"/>
    <w:rsid w:val="0004367B"/>
    <w:rsid w:val="000445B4"/>
    <w:rsid w:val="000445CD"/>
    <w:rsid w:val="00045E84"/>
    <w:rsid w:val="0004755D"/>
    <w:rsid w:val="00047D3B"/>
    <w:rsid w:val="00050D9D"/>
    <w:rsid w:val="00051944"/>
    <w:rsid w:val="00051A2A"/>
    <w:rsid w:val="00052617"/>
    <w:rsid w:val="00052F61"/>
    <w:rsid w:val="00054D3C"/>
    <w:rsid w:val="00055E6A"/>
    <w:rsid w:val="00056297"/>
    <w:rsid w:val="00056823"/>
    <w:rsid w:val="00056FC1"/>
    <w:rsid w:val="00057315"/>
    <w:rsid w:val="000610BD"/>
    <w:rsid w:val="000621A5"/>
    <w:rsid w:val="000632BC"/>
    <w:rsid w:val="000634F3"/>
    <w:rsid w:val="000641D9"/>
    <w:rsid w:val="000643B7"/>
    <w:rsid w:val="000659B1"/>
    <w:rsid w:val="00065B82"/>
    <w:rsid w:val="00066465"/>
    <w:rsid w:val="0006798F"/>
    <w:rsid w:val="00067EB5"/>
    <w:rsid w:val="0007003D"/>
    <w:rsid w:val="000706BD"/>
    <w:rsid w:val="00070776"/>
    <w:rsid w:val="00070A89"/>
    <w:rsid w:val="00070C19"/>
    <w:rsid w:val="00071102"/>
    <w:rsid w:val="00072CDA"/>
    <w:rsid w:val="000734EB"/>
    <w:rsid w:val="000743F9"/>
    <w:rsid w:val="000751AC"/>
    <w:rsid w:val="00075EE8"/>
    <w:rsid w:val="00076105"/>
    <w:rsid w:val="00076C6A"/>
    <w:rsid w:val="00077263"/>
    <w:rsid w:val="000774F3"/>
    <w:rsid w:val="00077756"/>
    <w:rsid w:val="0007790D"/>
    <w:rsid w:val="00080ED4"/>
    <w:rsid w:val="0008347F"/>
    <w:rsid w:val="00084F13"/>
    <w:rsid w:val="000852A7"/>
    <w:rsid w:val="0009090C"/>
    <w:rsid w:val="000909A8"/>
    <w:rsid w:val="00091DEA"/>
    <w:rsid w:val="00093F17"/>
    <w:rsid w:val="0009433E"/>
    <w:rsid w:val="0009566D"/>
    <w:rsid w:val="000968D7"/>
    <w:rsid w:val="00096BCD"/>
    <w:rsid w:val="000972E5"/>
    <w:rsid w:val="000A024E"/>
    <w:rsid w:val="000A0344"/>
    <w:rsid w:val="000A5443"/>
    <w:rsid w:val="000A58C3"/>
    <w:rsid w:val="000A5C83"/>
    <w:rsid w:val="000A5FB2"/>
    <w:rsid w:val="000A7247"/>
    <w:rsid w:val="000A7357"/>
    <w:rsid w:val="000A74FC"/>
    <w:rsid w:val="000A75CA"/>
    <w:rsid w:val="000B0501"/>
    <w:rsid w:val="000B0B9A"/>
    <w:rsid w:val="000B1991"/>
    <w:rsid w:val="000B3EAB"/>
    <w:rsid w:val="000B4873"/>
    <w:rsid w:val="000B6A3C"/>
    <w:rsid w:val="000B7ACF"/>
    <w:rsid w:val="000C1FED"/>
    <w:rsid w:val="000C36F4"/>
    <w:rsid w:val="000C6105"/>
    <w:rsid w:val="000C6E25"/>
    <w:rsid w:val="000D0638"/>
    <w:rsid w:val="000D0886"/>
    <w:rsid w:val="000D0A58"/>
    <w:rsid w:val="000D259B"/>
    <w:rsid w:val="000D31F6"/>
    <w:rsid w:val="000D3A51"/>
    <w:rsid w:val="000D3FEE"/>
    <w:rsid w:val="000D4A7C"/>
    <w:rsid w:val="000D4B32"/>
    <w:rsid w:val="000D6DA6"/>
    <w:rsid w:val="000D7501"/>
    <w:rsid w:val="000E00B1"/>
    <w:rsid w:val="000E0FD9"/>
    <w:rsid w:val="000E2DE3"/>
    <w:rsid w:val="000E39F4"/>
    <w:rsid w:val="000E3ADE"/>
    <w:rsid w:val="000E51A1"/>
    <w:rsid w:val="000E59ED"/>
    <w:rsid w:val="000E5E47"/>
    <w:rsid w:val="000E7DBF"/>
    <w:rsid w:val="000E7E99"/>
    <w:rsid w:val="000F10CA"/>
    <w:rsid w:val="000F1F5C"/>
    <w:rsid w:val="000F237E"/>
    <w:rsid w:val="000F257F"/>
    <w:rsid w:val="000F3857"/>
    <w:rsid w:val="000F62C6"/>
    <w:rsid w:val="000F6A9B"/>
    <w:rsid w:val="000F6F0F"/>
    <w:rsid w:val="000F7052"/>
    <w:rsid w:val="00102DD4"/>
    <w:rsid w:val="00103208"/>
    <w:rsid w:val="001037E7"/>
    <w:rsid w:val="00103DEA"/>
    <w:rsid w:val="001060A9"/>
    <w:rsid w:val="00107EFB"/>
    <w:rsid w:val="001107EF"/>
    <w:rsid w:val="001110ED"/>
    <w:rsid w:val="001122A9"/>
    <w:rsid w:val="0011232E"/>
    <w:rsid w:val="0011271C"/>
    <w:rsid w:val="0011316A"/>
    <w:rsid w:val="001135FC"/>
    <w:rsid w:val="00113D53"/>
    <w:rsid w:val="00115453"/>
    <w:rsid w:val="00115E4C"/>
    <w:rsid w:val="00117163"/>
    <w:rsid w:val="0011753F"/>
    <w:rsid w:val="00120E6C"/>
    <w:rsid w:val="00121024"/>
    <w:rsid w:val="0012122D"/>
    <w:rsid w:val="0012190D"/>
    <w:rsid w:val="00122C7E"/>
    <w:rsid w:val="00123F49"/>
    <w:rsid w:val="00123FFA"/>
    <w:rsid w:val="0012400E"/>
    <w:rsid w:val="001258C7"/>
    <w:rsid w:val="00126A5A"/>
    <w:rsid w:val="00126F94"/>
    <w:rsid w:val="001309CA"/>
    <w:rsid w:val="00132975"/>
    <w:rsid w:val="00133C57"/>
    <w:rsid w:val="001347C2"/>
    <w:rsid w:val="00135826"/>
    <w:rsid w:val="00135C33"/>
    <w:rsid w:val="001379C1"/>
    <w:rsid w:val="00140F00"/>
    <w:rsid w:val="00141E65"/>
    <w:rsid w:val="0014247C"/>
    <w:rsid w:val="001443F0"/>
    <w:rsid w:val="00144A8D"/>
    <w:rsid w:val="001460DB"/>
    <w:rsid w:val="00147D6F"/>
    <w:rsid w:val="00150FE7"/>
    <w:rsid w:val="001522BF"/>
    <w:rsid w:val="00154BED"/>
    <w:rsid w:val="001552DA"/>
    <w:rsid w:val="00155909"/>
    <w:rsid w:val="001614BF"/>
    <w:rsid w:val="00162E1A"/>
    <w:rsid w:val="00163A5D"/>
    <w:rsid w:val="00163C33"/>
    <w:rsid w:val="00164D16"/>
    <w:rsid w:val="00165285"/>
    <w:rsid w:val="00167E1E"/>
    <w:rsid w:val="001708C9"/>
    <w:rsid w:val="00170A2E"/>
    <w:rsid w:val="00171839"/>
    <w:rsid w:val="00173C02"/>
    <w:rsid w:val="001745A3"/>
    <w:rsid w:val="00175304"/>
    <w:rsid w:val="001769D6"/>
    <w:rsid w:val="001771FF"/>
    <w:rsid w:val="001777CC"/>
    <w:rsid w:val="00180E77"/>
    <w:rsid w:val="0018232E"/>
    <w:rsid w:val="00182CBE"/>
    <w:rsid w:val="00183130"/>
    <w:rsid w:val="00184159"/>
    <w:rsid w:val="00184D86"/>
    <w:rsid w:val="001851C7"/>
    <w:rsid w:val="00186590"/>
    <w:rsid w:val="001868F4"/>
    <w:rsid w:val="00186FFC"/>
    <w:rsid w:val="00187A59"/>
    <w:rsid w:val="00187B55"/>
    <w:rsid w:val="00190303"/>
    <w:rsid w:val="00190EAF"/>
    <w:rsid w:val="00191EA0"/>
    <w:rsid w:val="00192D3C"/>
    <w:rsid w:val="001933C9"/>
    <w:rsid w:val="001953BA"/>
    <w:rsid w:val="001974E4"/>
    <w:rsid w:val="001A1AA4"/>
    <w:rsid w:val="001A3AB5"/>
    <w:rsid w:val="001A3CC2"/>
    <w:rsid w:val="001A4481"/>
    <w:rsid w:val="001A4813"/>
    <w:rsid w:val="001A4DE4"/>
    <w:rsid w:val="001A71A0"/>
    <w:rsid w:val="001A76B5"/>
    <w:rsid w:val="001B268E"/>
    <w:rsid w:val="001B2D98"/>
    <w:rsid w:val="001B408A"/>
    <w:rsid w:val="001B4D59"/>
    <w:rsid w:val="001B66D3"/>
    <w:rsid w:val="001B6EAC"/>
    <w:rsid w:val="001C0061"/>
    <w:rsid w:val="001C08F2"/>
    <w:rsid w:val="001C2846"/>
    <w:rsid w:val="001C3463"/>
    <w:rsid w:val="001C4593"/>
    <w:rsid w:val="001D0564"/>
    <w:rsid w:val="001D1050"/>
    <w:rsid w:val="001D1CDD"/>
    <w:rsid w:val="001D2465"/>
    <w:rsid w:val="001D2494"/>
    <w:rsid w:val="001D27E3"/>
    <w:rsid w:val="001D3A80"/>
    <w:rsid w:val="001D4C3E"/>
    <w:rsid w:val="001D5F86"/>
    <w:rsid w:val="001D66A3"/>
    <w:rsid w:val="001D7D9F"/>
    <w:rsid w:val="001D7E4E"/>
    <w:rsid w:val="001E06AF"/>
    <w:rsid w:val="001E119C"/>
    <w:rsid w:val="001E1B04"/>
    <w:rsid w:val="001E242F"/>
    <w:rsid w:val="001E2D60"/>
    <w:rsid w:val="001E3D69"/>
    <w:rsid w:val="001E45FA"/>
    <w:rsid w:val="001E4BB9"/>
    <w:rsid w:val="001E59FC"/>
    <w:rsid w:val="001E5A8F"/>
    <w:rsid w:val="001E60A8"/>
    <w:rsid w:val="001F0327"/>
    <w:rsid w:val="001F0C75"/>
    <w:rsid w:val="001F2647"/>
    <w:rsid w:val="001F2A49"/>
    <w:rsid w:val="001F3382"/>
    <w:rsid w:val="001F46B7"/>
    <w:rsid w:val="001F51E6"/>
    <w:rsid w:val="001F6241"/>
    <w:rsid w:val="001F688A"/>
    <w:rsid w:val="001F76D6"/>
    <w:rsid w:val="001F7BE5"/>
    <w:rsid w:val="0020067B"/>
    <w:rsid w:val="00202AC6"/>
    <w:rsid w:val="00202F63"/>
    <w:rsid w:val="00204376"/>
    <w:rsid w:val="0020518B"/>
    <w:rsid w:val="00206237"/>
    <w:rsid w:val="00206DF0"/>
    <w:rsid w:val="00207EDC"/>
    <w:rsid w:val="0021019F"/>
    <w:rsid w:val="00210A49"/>
    <w:rsid w:val="00211301"/>
    <w:rsid w:val="00211852"/>
    <w:rsid w:val="00212260"/>
    <w:rsid w:val="00214262"/>
    <w:rsid w:val="00214581"/>
    <w:rsid w:val="0021472B"/>
    <w:rsid w:val="00215464"/>
    <w:rsid w:val="002160B8"/>
    <w:rsid w:val="00216243"/>
    <w:rsid w:val="0021728A"/>
    <w:rsid w:val="002206D4"/>
    <w:rsid w:val="00220C99"/>
    <w:rsid w:val="00221A25"/>
    <w:rsid w:val="00222E2A"/>
    <w:rsid w:val="0022356C"/>
    <w:rsid w:val="002240DB"/>
    <w:rsid w:val="00224446"/>
    <w:rsid w:val="002257C7"/>
    <w:rsid w:val="00225A71"/>
    <w:rsid w:val="0022666B"/>
    <w:rsid w:val="00226759"/>
    <w:rsid w:val="002270DA"/>
    <w:rsid w:val="00227601"/>
    <w:rsid w:val="00230B56"/>
    <w:rsid w:val="002322E5"/>
    <w:rsid w:val="002325DE"/>
    <w:rsid w:val="00232637"/>
    <w:rsid w:val="0023383E"/>
    <w:rsid w:val="002339D8"/>
    <w:rsid w:val="002341D6"/>
    <w:rsid w:val="00234527"/>
    <w:rsid w:val="0023468E"/>
    <w:rsid w:val="00234EE8"/>
    <w:rsid w:val="0023580F"/>
    <w:rsid w:val="00235F89"/>
    <w:rsid w:val="00236E38"/>
    <w:rsid w:val="002370FD"/>
    <w:rsid w:val="00237A56"/>
    <w:rsid w:val="00240310"/>
    <w:rsid w:val="00240B3E"/>
    <w:rsid w:val="00241AD3"/>
    <w:rsid w:val="002433BC"/>
    <w:rsid w:val="00244A7D"/>
    <w:rsid w:val="00245669"/>
    <w:rsid w:val="0024743B"/>
    <w:rsid w:val="00247EC7"/>
    <w:rsid w:val="00247F77"/>
    <w:rsid w:val="00251DDE"/>
    <w:rsid w:val="00252446"/>
    <w:rsid w:val="00252B8C"/>
    <w:rsid w:val="00254F44"/>
    <w:rsid w:val="00255B23"/>
    <w:rsid w:val="00256444"/>
    <w:rsid w:val="002568FB"/>
    <w:rsid w:val="00257B4D"/>
    <w:rsid w:val="00257FF5"/>
    <w:rsid w:val="0026055F"/>
    <w:rsid w:val="00260966"/>
    <w:rsid w:val="00261BB0"/>
    <w:rsid w:val="00261D13"/>
    <w:rsid w:val="00261E8F"/>
    <w:rsid w:val="00261F1A"/>
    <w:rsid w:val="00262103"/>
    <w:rsid w:val="00263105"/>
    <w:rsid w:val="0026338D"/>
    <w:rsid w:val="00263CEF"/>
    <w:rsid w:val="00263FA7"/>
    <w:rsid w:val="002641C6"/>
    <w:rsid w:val="00267151"/>
    <w:rsid w:val="002706B0"/>
    <w:rsid w:val="00270AD4"/>
    <w:rsid w:val="00272AF6"/>
    <w:rsid w:val="00272EF2"/>
    <w:rsid w:val="00273060"/>
    <w:rsid w:val="0027393E"/>
    <w:rsid w:val="00274341"/>
    <w:rsid w:val="00274449"/>
    <w:rsid w:val="00274815"/>
    <w:rsid w:val="0027545C"/>
    <w:rsid w:val="002759FB"/>
    <w:rsid w:val="00275D4E"/>
    <w:rsid w:val="0027624C"/>
    <w:rsid w:val="00276405"/>
    <w:rsid w:val="002767D0"/>
    <w:rsid w:val="00277810"/>
    <w:rsid w:val="00277D83"/>
    <w:rsid w:val="00277E64"/>
    <w:rsid w:val="00280AAF"/>
    <w:rsid w:val="00281A13"/>
    <w:rsid w:val="00281BA8"/>
    <w:rsid w:val="002828BA"/>
    <w:rsid w:val="0028615A"/>
    <w:rsid w:val="002867BE"/>
    <w:rsid w:val="00286BE6"/>
    <w:rsid w:val="00290825"/>
    <w:rsid w:val="002919C0"/>
    <w:rsid w:val="002924F9"/>
    <w:rsid w:val="00292C79"/>
    <w:rsid w:val="0029370E"/>
    <w:rsid w:val="002940E7"/>
    <w:rsid w:val="00294DF4"/>
    <w:rsid w:val="00295EDE"/>
    <w:rsid w:val="002968B0"/>
    <w:rsid w:val="00297943"/>
    <w:rsid w:val="00297DA4"/>
    <w:rsid w:val="00297DE0"/>
    <w:rsid w:val="002A184C"/>
    <w:rsid w:val="002A1EEE"/>
    <w:rsid w:val="002A1FDB"/>
    <w:rsid w:val="002A2535"/>
    <w:rsid w:val="002A3C9E"/>
    <w:rsid w:val="002A620B"/>
    <w:rsid w:val="002A65E8"/>
    <w:rsid w:val="002A6D64"/>
    <w:rsid w:val="002A77F5"/>
    <w:rsid w:val="002A78B5"/>
    <w:rsid w:val="002A7D72"/>
    <w:rsid w:val="002B1F9D"/>
    <w:rsid w:val="002B4039"/>
    <w:rsid w:val="002B5593"/>
    <w:rsid w:val="002B6341"/>
    <w:rsid w:val="002B6457"/>
    <w:rsid w:val="002B6C9A"/>
    <w:rsid w:val="002B7C89"/>
    <w:rsid w:val="002C3869"/>
    <w:rsid w:val="002C38D7"/>
    <w:rsid w:val="002C4D95"/>
    <w:rsid w:val="002C644C"/>
    <w:rsid w:val="002C647A"/>
    <w:rsid w:val="002C6F73"/>
    <w:rsid w:val="002C7516"/>
    <w:rsid w:val="002D1918"/>
    <w:rsid w:val="002D19B2"/>
    <w:rsid w:val="002D1B49"/>
    <w:rsid w:val="002D2286"/>
    <w:rsid w:val="002D33DC"/>
    <w:rsid w:val="002D35D9"/>
    <w:rsid w:val="002D46BF"/>
    <w:rsid w:val="002D477F"/>
    <w:rsid w:val="002D5060"/>
    <w:rsid w:val="002D627F"/>
    <w:rsid w:val="002D63B1"/>
    <w:rsid w:val="002E05BE"/>
    <w:rsid w:val="002E0DE9"/>
    <w:rsid w:val="002E2350"/>
    <w:rsid w:val="002E53E2"/>
    <w:rsid w:val="002E5801"/>
    <w:rsid w:val="002E626F"/>
    <w:rsid w:val="002E6B56"/>
    <w:rsid w:val="002F14FB"/>
    <w:rsid w:val="002F2A33"/>
    <w:rsid w:val="002F31F7"/>
    <w:rsid w:val="002F360B"/>
    <w:rsid w:val="002F3AC3"/>
    <w:rsid w:val="002F424A"/>
    <w:rsid w:val="002F5461"/>
    <w:rsid w:val="002F5DA2"/>
    <w:rsid w:val="003005BE"/>
    <w:rsid w:val="00300B4A"/>
    <w:rsid w:val="00300B69"/>
    <w:rsid w:val="003026BB"/>
    <w:rsid w:val="00305987"/>
    <w:rsid w:val="003060DD"/>
    <w:rsid w:val="003066D6"/>
    <w:rsid w:val="00306C74"/>
    <w:rsid w:val="003071AA"/>
    <w:rsid w:val="0030738C"/>
    <w:rsid w:val="0030772E"/>
    <w:rsid w:val="003101E4"/>
    <w:rsid w:val="0031096D"/>
    <w:rsid w:val="003113CE"/>
    <w:rsid w:val="003126D1"/>
    <w:rsid w:val="00313BBC"/>
    <w:rsid w:val="00313E76"/>
    <w:rsid w:val="003143C9"/>
    <w:rsid w:val="00315D47"/>
    <w:rsid w:val="00317B72"/>
    <w:rsid w:val="00320FF8"/>
    <w:rsid w:val="00321B11"/>
    <w:rsid w:val="003232D9"/>
    <w:rsid w:val="00324095"/>
    <w:rsid w:val="003242AD"/>
    <w:rsid w:val="00324428"/>
    <w:rsid w:val="0032571E"/>
    <w:rsid w:val="00325B1D"/>
    <w:rsid w:val="00327196"/>
    <w:rsid w:val="00330513"/>
    <w:rsid w:val="00331E3A"/>
    <w:rsid w:val="00332996"/>
    <w:rsid w:val="003340F9"/>
    <w:rsid w:val="00334332"/>
    <w:rsid w:val="00334FFD"/>
    <w:rsid w:val="00336012"/>
    <w:rsid w:val="003364AE"/>
    <w:rsid w:val="00336541"/>
    <w:rsid w:val="00336601"/>
    <w:rsid w:val="00336658"/>
    <w:rsid w:val="003366BB"/>
    <w:rsid w:val="00337A3F"/>
    <w:rsid w:val="003417F1"/>
    <w:rsid w:val="0034301F"/>
    <w:rsid w:val="003450FC"/>
    <w:rsid w:val="003457CB"/>
    <w:rsid w:val="00346312"/>
    <w:rsid w:val="00346DD7"/>
    <w:rsid w:val="00347B7D"/>
    <w:rsid w:val="0035048E"/>
    <w:rsid w:val="003504E5"/>
    <w:rsid w:val="00350994"/>
    <w:rsid w:val="0035280A"/>
    <w:rsid w:val="00354331"/>
    <w:rsid w:val="00355ED8"/>
    <w:rsid w:val="00356247"/>
    <w:rsid w:val="00357266"/>
    <w:rsid w:val="0036033D"/>
    <w:rsid w:val="00360922"/>
    <w:rsid w:val="0036132C"/>
    <w:rsid w:val="00361C63"/>
    <w:rsid w:val="00362AB4"/>
    <w:rsid w:val="00363B59"/>
    <w:rsid w:val="003647F3"/>
    <w:rsid w:val="00364AC2"/>
    <w:rsid w:val="00365AFE"/>
    <w:rsid w:val="0036682C"/>
    <w:rsid w:val="003674A5"/>
    <w:rsid w:val="00367C1B"/>
    <w:rsid w:val="003703F0"/>
    <w:rsid w:val="00370A32"/>
    <w:rsid w:val="0037156C"/>
    <w:rsid w:val="003716E6"/>
    <w:rsid w:val="00371E0A"/>
    <w:rsid w:val="00372954"/>
    <w:rsid w:val="00373A12"/>
    <w:rsid w:val="00373DCB"/>
    <w:rsid w:val="00377012"/>
    <w:rsid w:val="00377149"/>
    <w:rsid w:val="0038050B"/>
    <w:rsid w:val="00381ACB"/>
    <w:rsid w:val="0038281A"/>
    <w:rsid w:val="00382BA8"/>
    <w:rsid w:val="00385514"/>
    <w:rsid w:val="00385996"/>
    <w:rsid w:val="003860A1"/>
    <w:rsid w:val="00387840"/>
    <w:rsid w:val="003911F1"/>
    <w:rsid w:val="0039307D"/>
    <w:rsid w:val="003941FA"/>
    <w:rsid w:val="00394CCE"/>
    <w:rsid w:val="0039598B"/>
    <w:rsid w:val="00395C87"/>
    <w:rsid w:val="00396857"/>
    <w:rsid w:val="00397712"/>
    <w:rsid w:val="00397798"/>
    <w:rsid w:val="003A0BB0"/>
    <w:rsid w:val="003A1366"/>
    <w:rsid w:val="003A1EC4"/>
    <w:rsid w:val="003A646F"/>
    <w:rsid w:val="003A7499"/>
    <w:rsid w:val="003A77A4"/>
    <w:rsid w:val="003A7F0D"/>
    <w:rsid w:val="003A7F71"/>
    <w:rsid w:val="003B11E3"/>
    <w:rsid w:val="003B35CC"/>
    <w:rsid w:val="003B54DA"/>
    <w:rsid w:val="003B6746"/>
    <w:rsid w:val="003B6A67"/>
    <w:rsid w:val="003B7AF8"/>
    <w:rsid w:val="003C13E2"/>
    <w:rsid w:val="003C4663"/>
    <w:rsid w:val="003C50E2"/>
    <w:rsid w:val="003C5E82"/>
    <w:rsid w:val="003C6B43"/>
    <w:rsid w:val="003C6DD1"/>
    <w:rsid w:val="003D15C7"/>
    <w:rsid w:val="003D1A54"/>
    <w:rsid w:val="003D1E02"/>
    <w:rsid w:val="003D26ED"/>
    <w:rsid w:val="003D2BCE"/>
    <w:rsid w:val="003D32C7"/>
    <w:rsid w:val="003D3E4B"/>
    <w:rsid w:val="003D3F74"/>
    <w:rsid w:val="003D4172"/>
    <w:rsid w:val="003D46E2"/>
    <w:rsid w:val="003D479D"/>
    <w:rsid w:val="003D717D"/>
    <w:rsid w:val="003D74AF"/>
    <w:rsid w:val="003D7693"/>
    <w:rsid w:val="003D7F5F"/>
    <w:rsid w:val="003E00F9"/>
    <w:rsid w:val="003E0F35"/>
    <w:rsid w:val="003E1989"/>
    <w:rsid w:val="003E2523"/>
    <w:rsid w:val="003E336B"/>
    <w:rsid w:val="003E3FAC"/>
    <w:rsid w:val="003E4268"/>
    <w:rsid w:val="003E42F8"/>
    <w:rsid w:val="003E45F2"/>
    <w:rsid w:val="003E4744"/>
    <w:rsid w:val="003E59ED"/>
    <w:rsid w:val="003E742C"/>
    <w:rsid w:val="003E7488"/>
    <w:rsid w:val="003E7D05"/>
    <w:rsid w:val="003F005E"/>
    <w:rsid w:val="003F0A88"/>
    <w:rsid w:val="003F1B95"/>
    <w:rsid w:val="003F1E41"/>
    <w:rsid w:val="003F276F"/>
    <w:rsid w:val="003F2B55"/>
    <w:rsid w:val="003F3027"/>
    <w:rsid w:val="003F4CB6"/>
    <w:rsid w:val="003F525C"/>
    <w:rsid w:val="003F5884"/>
    <w:rsid w:val="003F5B73"/>
    <w:rsid w:val="003F6A73"/>
    <w:rsid w:val="003F7C6B"/>
    <w:rsid w:val="004002DD"/>
    <w:rsid w:val="004008D4"/>
    <w:rsid w:val="00400C37"/>
    <w:rsid w:val="00401B58"/>
    <w:rsid w:val="00401CD1"/>
    <w:rsid w:val="00401DB4"/>
    <w:rsid w:val="004028BB"/>
    <w:rsid w:val="004033F3"/>
    <w:rsid w:val="00403BA4"/>
    <w:rsid w:val="00403DFE"/>
    <w:rsid w:val="00403EA2"/>
    <w:rsid w:val="00404356"/>
    <w:rsid w:val="004044FE"/>
    <w:rsid w:val="00405E06"/>
    <w:rsid w:val="00406C6D"/>
    <w:rsid w:val="00407FF0"/>
    <w:rsid w:val="00411046"/>
    <w:rsid w:val="00411306"/>
    <w:rsid w:val="004117DC"/>
    <w:rsid w:val="00412656"/>
    <w:rsid w:val="00413138"/>
    <w:rsid w:val="00413409"/>
    <w:rsid w:val="0041382E"/>
    <w:rsid w:val="004138AE"/>
    <w:rsid w:val="00415ADB"/>
    <w:rsid w:val="00416F3F"/>
    <w:rsid w:val="00417408"/>
    <w:rsid w:val="00417AB9"/>
    <w:rsid w:val="00417EB6"/>
    <w:rsid w:val="00417F9E"/>
    <w:rsid w:val="0042031B"/>
    <w:rsid w:val="00420D92"/>
    <w:rsid w:val="004210BA"/>
    <w:rsid w:val="00421611"/>
    <w:rsid w:val="00422CE3"/>
    <w:rsid w:val="0042406F"/>
    <w:rsid w:val="0042473A"/>
    <w:rsid w:val="00424BCE"/>
    <w:rsid w:val="00430D3E"/>
    <w:rsid w:val="00434A93"/>
    <w:rsid w:val="004357B8"/>
    <w:rsid w:val="00435863"/>
    <w:rsid w:val="00436DB0"/>
    <w:rsid w:val="004379FC"/>
    <w:rsid w:val="00440143"/>
    <w:rsid w:val="004402AD"/>
    <w:rsid w:val="0044076B"/>
    <w:rsid w:val="00441E53"/>
    <w:rsid w:val="004423E6"/>
    <w:rsid w:val="00442536"/>
    <w:rsid w:val="00443E65"/>
    <w:rsid w:val="00444714"/>
    <w:rsid w:val="00444727"/>
    <w:rsid w:val="00446853"/>
    <w:rsid w:val="00446B8A"/>
    <w:rsid w:val="00450BDF"/>
    <w:rsid w:val="00450C11"/>
    <w:rsid w:val="00450EAD"/>
    <w:rsid w:val="00451153"/>
    <w:rsid w:val="00451588"/>
    <w:rsid w:val="00451CA0"/>
    <w:rsid w:val="0045284B"/>
    <w:rsid w:val="00454523"/>
    <w:rsid w:val="00454563"/>
    <w:rsid w:val="00454B6B"/>
    <w:rsid w:val="0045720B"/>
    <w:rsid w:val="0046049C"/>
    <w:rsid w:val="00460726"/>
    <w:rsid w:val="00460796"/>
    <w:rsid w:val="00460879"/>
    <w:rsid w:val="00460B5E"/>
    <w:rsid w:val="00461470"/>
    <w:rsid w:val="004617EE"/>
    <w:rsid w:val="00461D7A"/>
    <w:rsid w:val="00463805"/>
    <w:rsid w:val="004645B0"/>
    <w:rsid w:val="004664D2"/>
    <w:rsid w:val="00470A26"/>
    <w:rsid w:val="00471FD1"/>
    <w:rsid w:val="004748BE"/>
    <w:rsid w:val="00474967"/>
    <w:rsid w:val="004760B0"/>
    <w:rsid w:val="00476989"/>
    <w:rsid w:val="00480324"/>
    <w:rsid w:val="0048186D"/>
    <w:rsid w:val="00481E47"/>
    <w:rsid w:val="00484243"/>
    <w:rsid w:val="00484E73"/>
    <w:rsid w:val="00486017"/>
    <w:rsid w:val="00487078"/>
    <w:rsid w:val="004921AF"/>
    <w:rsid w:val="0049317E"/>
    <w:rsid w:val="00493181"/>
    <w:rsid w:val="00493931"/>
    <w:rsid w:val="004946E3"/>
    <w:rsid w:val="0049653A"/>
    <w:rsid w:val="004A0866"/>
    <w:rsid w:val="004A0DCA"/>
    <w:rsid w:val="004A141A"/>
    <w:rsid w:val="004A22DB"/>
    <w:rsid w:val="004A2789"/>
    <w:rsid w:val="004A6048"/>
    <w:rsid w:val="004A6F45"/>
    <w:rsid w:val="004A771A"/>
    <w:rsid w:val="004A7EFB"/>
    <w:rsid w:val="004B058A"/>
    <w:rsid w:val="004B066F"/>
    <w:rsid w:val="004B19BA"/>
    <w:rsid w:val="004B1C4F"/>
    <w:rsid w:val="004B21B4"/>
    <w:rsid w:val="004B4455"/>
    <w:rsid w:val="004B4DB1"/>
    <w:rsid w:val="004B5130"/>
    <w:rsid w:val="004B54A7"/>
    <w:rsid w:val="004B57DF"/>
    <w:rsid w:val="004B699D"/>
    <w:rsid w:val="004B6B85"/>
    <w:rsid w:val="004B6F6E"/>
    <w:rsid w:val="004B6FCB"/>
    <w:rsid w:val="004B7911"/>
    <w:rsid w:val="004C0314"/>
    <w:rsid w:val="004C032D"/>
    <w:rsid w:val="004C137C"/>
    <w:rsid w:val="004C2CB2"/>
    <w:rsid w:val="004C6EA8"/>
    <w:rsid w:val="004D0E52"/>
    <w:rsid w:val="004D173C"/>
    <w:rsid w:val="004D2649"/>
    <w:rsid w:val="004D2FBE"/>
    <w:rsid w:val="004D3EB7"/>
    <w:rsid w:val="004D50CF"/>
    <w:rsid w:val="004D61AD"/>
    <w:rsid w:val="004D7EA1"/>
    <w:rsid w:val="004E031D"/>
    <w:rsid w:val="004E0B97"/>
    <w:rsid w:val="004E1A1A"/>
    <w:rsid w:val="004E1E7C"/>
    <w:rsid w:val="004E1EB2"/>
    <w:rsid w:val="004E1EBE"/>
    <w:rsid w:val="004E29E5"/>
    <w:rsid w:val="004E2E2F"/>
    <w:rsid w:val="004E492B"/>
    <w:rsid w:val="004E57FA"/>
    <w:rsid w:val="004E5D86"/>
    <w:rsid w:val="004E5EC6"/>
    <w:rsid w:val="004F06EB"/>
    <w:rsid w:val="004F07E6"/>
    <w:rsid w:val="004F24E5"/>
    <w:rsid w:val="004F283F"/>
    <w:rsid w:val="004F2854"/>
    <w:rsid w:val="004F3005"/>
    <w:rsid w:val="004F38EE"/>
    <w:rsid w:val="004F4B1B"/>
    <w:rsid w:val="004F562C"/>
    <w:rsid w:val="004F5DBA"/>
    <w:rsid w:val="0050013D"/>
    <w:rsid w:val="00502276"/>
    <w:rsid w:val="00502601"/>
    <w:rsid w:val="0050277A"/>
    <w:rsid w:val="0050374E"/>
    <w:rsid w:val="00504B35"/>
    <w:rsid w:val="00505947"/>
    <w:rsid w:val="00507034"/>
    <w:rsid w:val="00507097"/>
    <w:rsid w:val="005072E3"/>
    <w:rsid w:val="00507BA4"/>
    <w:rsid w:val="00507FCA"/>
    <w:rsid w:val="00515B0B"/>
    <w:rsid w:val="00515D4B"/>
    <w:rsid w:val="005165B1"/>
    <w:rsid w:val="0051677A"/>
    <w:rsid w:val="00522743"/>
    <w:rsid w:val="00523E7F"/>
    <w:rsid w:val="005240EE"/>
    <w:rsid w:val="005250BF"/>
    <w:rsid w:val="00525AE4"/>
    <w:rsid w:val="00526F45"/>
    <w:rsid w:val="00527D60"/>
    <w:rsid w:val="0053032B"/>
    <w:rsid w:val="005319FA"/>
    <w:rsid w:val="00531A9F"/>
    <w:rsid w:val="00532EC0"/>
    <w:rsid w:val="00533ACA"/>
    <w:rsid w:val="00534134"/>
    <w:rsid w:val="00534EEF"/>
    <w:rsid w:val="00536459"/>
    <w:rsid w:val="005413B7"/>
    <w:rsid w:val="00541AC1"/>
    <w:rsid w:val="005425DB"/>
    <w:rsid w:val="00542605"/>
    <w:rsid w:val="00542A17"/>
    <w:rsid w:val="00542B26"/>
    <w:rsid w:val="00542D93"/>
    <w:rsid w:val="005435C7"/>
    <w:rsid w:val="0054366D"/>
    <w:rsid w:val="00543BF2"/>
    <w:rsid w:val="005442AA"/>
    <w:rsid w:val="00545483"/>
    <w:rsid w:val="00545BF3"/>
    <w:rsid w:val="00545DCA"/>
    <w:rsid w:val="00547BF9"/>
    <w:rsid w:val="00547C01"/>
    <w:rsid w:val="00547CD6"/>
    <w:rsid w:val="005501C4"/>
    <w:rsid w:val="005513B4"/>
    <w:rsid w:val="00553B37"/>
    <w:rsid w:val="00554A44"/>
    <w:rsid w:val="00556755"/>
    <w:rsid w:val="00557B5E"/>
    <w:rsid w:val="0056531B"/>
    <w:rsid w:val="00565931"/>
    <w:rsid w:val="005659ED"/>
    <w:rsid w:val="00566B73"/>
    <w:rsid w:val="005679C7"/>
    <w:rsid w:val="00570001"/>
    <w:rsid w:val="00570F8E"/>
    <w:rsid w:val="00571921"/>
    <w:rsid w:val="00571969"/>
    <w:rsid w:val="00575149"/>
    <w:rsid w:val="005754AC"/>
    <w:rsid w:val="005775BA"/>
    <w:rsid w:val="00580EF6"/>
    <w:rsid w:val="00580F32"/>
    <w:rsid w:val="00581062"/>
    <w:rsid w:val="00581A6E"/>
    <w:rsid w:val="00583148"/>
    <w:rsid w:val="005864FC"/>
    <w:rsid w:val="00587F42"/>
    <w:rsid w:val="00590E02"/>
    <w:rsid w:val="00591076"/>
    <w:rsid w:val="00591E1B"/>
    <w:rsid w:val="00591F92"/>
    <w:rsid w:val="00592036"/>
    <w:rsid w:val="00593DC5"/>
    <w:rsid w:val="0059425D"/>
    <w:rsid w:val="005942B9"/>
    <w:rsid w:val="00595C3F"/>
    <w:rsid w:val="00596B89"/>
    <w:rsid w:val="00597AC2"/>
    <w:rsid w:val="005A109C"/>
    <w:rsid w:val="005A1412"/>
    <w:rsid w:val="005A1812"/>
    <w:rsid w:val="005A2714"/>
    <w:rsid w:val="005A2F5B"/>
    <w:rsid w:val="005A4778"/>
    <w:rsid w:val="005A4C8B"/>
    <w:rsid w:val="005A4E39"/>
    <w:rsid w:val="005A593A"/>
    <w:rsid w:val="005A5EDE"/>
    <w:rsid w:val="005A6950"/>
    <w:rsid w:val="005B0102"/>
    <w:rsid w:val="005B1662"/>
    <w:rsid w:val="005B1D43"/>
    <w:rsid w:val="005B3195"/>
    <w:rsid w:val="005B3D27"/>
    <w:rsid w:val="005B6620"/>
    <w:rsid w:val="005C06B0"/>
    <w:rsid w:val="005C20A4"/>
    <w:rsid w:val="005C251C"/>
    <w:rsid w:val="005C3497"/>
    <w:rsid w:val="005C3D82"/>
    <w:rsid w:val="005C3F38"/>
    <w:rsid w:val="005C587C"/>
    <w:rsid w:val="005C592D"/>
    <w:rsid w:val="005C5A35"/>
    <w:rsid w:val="005C6B8B"/>
    <w:rsid w:val="005C6D6C"/>
    <w:rsid w:val="005C75C0"/>
    <w:rsid w:val="005D05D5"/>
    <w:rsid w:val="005D0BD5"/>
    <w:rsid w:val="005D13F2"/>
    <w:rsid w:val="005D2053"/>
    <w:rsid w:val="005D2092"/>
    <w:rsid w:val="005D3602"/>
    <w:rsid w:val="005D3F7A"/>
    <w:rsid w:val="005D4173"/>
    <w:rsid w:val="005D49FE"/>
    <w:rsid w:val="005D54D0"/>
    <w:rsid w:val="005D5D58"/>
    <w:rsid w:val="005D6B22"/>
    <w:rsid w:val="005D6E44"/>
    <w:rsid w:val="005D6E4C"/>
    <w:rsid w:val="005E02E7"/>
    <w:rsid w:val="005E0A70"/>
    <w:rsid w:val="005E1356"/>
    <w:rsid w:val="005E164F"/>
    <w:rsid w:val="005E38DE"/>
    <w:rsid w:val="005E5167"/>
    <w:rsid w:val="005E57F1"/>
    <w:rsid w:val="005E6224"/>
    <w:rsid w:val="005F1B95"/>
    <w:rsid w:val="005F2DF2"/>
    <w:rsid w:val="005F3916"/>
    <w:rsid w:val="005F4A53"/>
    <w:rsid w:val="005F798A"/>
    <w:rsid w:val="005F7FFD"/>
    <w:rsid w:val="00600DCA"/>
    <w:rsid w:val="00601081"/>
    <w:rsid w:val="00602336"/>
    <w:rsid w:val="00602BC9"/>
    <w:rsid w:val="00602C22"/>
    <w:rsid w:val="006035E9"/>
    <w:rsid w:val="00603D74"/>
    <w:rsid w:val="00603DD4"/>
    <w:rsid w:val="006076D5"/>
    <w:rsid w:val="00607F95"/>
    <w:rsid w:val="006118F8"/>
    <w:rsid w:val="00612171"/>
    <w:rsid w:val="00612A29"/>
    <w:rsid w:val="00612DD7"/>
    <w:rsid w:val="0061329A"/>
    <w:rsid w:val="00616752"/>
    <w:rsid w:val="006168C5"/>
    <w:rsid w:val="00616EE6"/>
    <w:rsid w:val="00617285"/>
    <w:rsid w:val="00617AC4"/>
    <w:rsid w:val="00617DA0"/>
    <w:rsid w:val="0062007E"/>
    <w:rsid w:val="0062117C"/>
    <w:rsid w:val="00621C66"/>
    <w:rsid w:val="00622213"/>
    <w:rsid w:val="0062277C"/>
    <w:rsid w:val="006230B0"/>
    <w:rsid w:val="006230DC"/>
    <w:rsid w:val="00624143"/>
    <w:rsid w:val="0062591D"/>
    <w:rsid w:val="00625FDD"/>
    <w:rsid w:val="0063044F"/>
    <w:rsid w:val="0063393B"/>
    <w:rsid w:val="006339C8"/>
    <w:rsid w:val="0063509C"/>
    <w:rsid w:val="00635FF3"/>
    <w:rsid w:val="006361E7"/>
    <w:rsid w:val="006363A2"/>
    <w:rsid w:val="006369B3"/>
    <w:rsid w:val="006415CC"/>
    <w:rsid w:val="00641AF7"/>
    <w:rsid w:val="00641D82"/>
    <w:rsid w:val="006427B4"/>
    <w:rsid w:val="0064329F"/>
    <w:rsid w:val="006443E8"/>
    <w:rsid w:val="00644A9E"/>
    <w:rsid w:val="006451FE"/>
    <w:rsid w:val="006459DA"/>
    <w:rsid w:val="006472D4"/>
    <w:rsid w:val="00650308"/>
    <w:rsid w:val="006528A2"/>
    <w:rsid w:val="00653457"/>
    <w:rsid w:val="00653CD0"/>
    <w:rsid w:val="00653CFF"/>
    <w:rsid w:val="006541DE"/>
    <w:rsid w:val="0065537E"/>
    <w:rsid w:val="00657814"/>
    <w:rsid w:val="006578A6"/>
    <w:rsid w:val="00660F3B"/>
    <w:rsid w:val="00660F73"/>
    <w:rsid w:val="0066349B"/>
    <w:rsid w:val="00663C55"/>
    <w:rsid w:val="0066401C"/>
    <w:rsid w:val="0066430E"/>
    <w:rsid w:val="006648AF"/>
    <w:rsid w:val="00664DB2"/>
    <w:rsid w:val="006673B7"/>
    <w:rsid w:val="006703F9"/>
    <w:rsid w:val="0067164A"/>
    <w:rsid w:val="006717D0"/>
    <w:rsid w:val="00672403"/>
    <w:rsid w:val="00673D00"/>
    <w:rsid w:val="0067459D"/>
    <w:rsid w:val="00674CD7"/>
    <w:rsid w:val="00676044"/>
    <w:rsid w:val="006761B0"/>
    <w:rsid w:val="006772C1"/>
    <w:rsid w:val="0067786D"/>
    <w:rsid w:val="00680280"/>
    <w:rsid w:val="006811BF"/>
    <w:rsid w:val="006841B3"/>
    <w:rsid w:val="00684FB3"/>
    <w:rsid w:val="00685B11"/>
    <w:rsid w:val="00685B18"/>
    <w:rsid w:val="00685D3A"/>
    <w:rsid w:val="006876D2"/>
    <w:rsid w:val="00690513"/>
    <w:rsid w:val="00690601"/>
    <w:rsid w:val="0069089D"/>
    <w:rsid w:val="006912F2"/>
    <w:rsid w:val="00691ECF"/>
    <w:rsid w:val="0069239C"/>
    <w:rsid w:val="00693644"/>
    <w:rsid w:val="006949FD"/>
    <w:rsid w:val="00694E68"/>
    <w:rsid w:val="00697D47"/>
    <w:rsid w:val="006A17AE"/>
    <w:rsid w:val="006A1A8E"/>
    <w:rsid w:val="006A2812"/>
    <w:rsid w:val="006A3913"/>
    <w:rsid w:val="006A4F8A"/>
    <w:rsid w:val="006A50E4"/>
    <w:rsid w:val="006A5447"/>
    <w:rsid w:val="006A63D7"/>
    <w:rsid w:val="006A6C65"/>
    <w:rsid w:val="006A75F8"/>
    <w:rsid w:val="006B0A83"/>
    <w:rsid w:val="006B0CEE"/>
    <w:rsid w:val="006B1A9E"/>
    <w:rsid w:val="006B3268"/>
    <w:rsid w:val="006B3B7D"/>
    <w:rsid w:val="006B4C0A"/>
    <w:rsid w:val="006B6623"/>
    <w:rsid w:val="006B71B9"/>
    <w:rsid w:val="006C0F0B"/>
    <w:rsid w:val="006C1367"/>
    <w:rsid w:val="006C1662"/>
    <w:rsid w:val="006C1CBD"/>
    <w:rsid w:val="006C1F4C"/>
    <w:rsid w:val="006C3423"/>
    <w:rsid w:val="006C4259"/>
    <w:rsid w:val="006C4E02"/>
    <w:rsid w:val="006C5988"/>
    <w:rsid w:val="006C7469"/>
    <w:rsid w:val="006D00A5"/>
    <w:rsid w:val="006D08C2"/>
    <w:rsid w:val="006D14B7"/>
    <w:rsid w:val="006D1B30"/>
    <w:rsid w:val="006D1E90"/>
    <w:rsid w:val="006D23B7"/>
    <w:rsid w:val="006D2C25"/>
    <w:rsid w:val="006D3528"/>
    <w:rsid w:val="006D40A5"/>
    <w:rsid w:val="006D769C"/>
    <w:rsid w:val="006E0CCB"/>
    <w:rsid w:val="006E10AA"/>
    <w:rsid w:val="006E1466"/>
    <w:rsid w:val="006E2029"/>
    <w:rsid w:val="006E296E"/>
    <w:rsid w:val="006E3451"/>
    <w:rsid w:val="006E4522"/>
    <w:rsid w:val="006E48E8"/>
    <w:rsid w:val="006F1765"/>
    <w:rsid w:val="006F1A84"/>
    <w:rsid w:val="006F1ADA"/>
    <w:rsid w:val="006F1B17"/>
    <w:rsid w:val="006F21AE"/>
    <w:rsid w:val="006F2E18"/>
    <w:rsid w:val="006F32E6"/>
    <w:rsid w:val="006F5AF9"/>
    <w:rsid w:val="006F6F33"/>
    <w:rsid w:val="00700C84"/>
    <w:rsid w:val="0070105B"/>
    <w:rsid w:val="00703629"/>
    <w:rsid w:val="0070376E"/>
    <w:rsid w:val="00703E38"/>
    <w:rsid w:val="00704850"/>
    <w:rsid w:val="007049F6"/>
    <w:rsid w:val="00704B61"/>
    <w:rsid w:val="007050CF"/>
    <w:rsid w:val="00705F7B"/>
    <w:rsid w:val="0070621E"/>
    <w:rsid w:val="007071DE"/>
    <w:rsid w:val="00710A9C"/>
    <w:rsid w:val="00711BD9"/>
    <w:rsid w:val="0071260C"/>
    <w:rsid w:val="00712E21"/>
    <w:rsid w:val="00712F28"/>
    <w:rsid w:val="00714517"/>
    <w:rsid w:val="0071517A"/>
    <w:rsid w:val="0071524E"/>
    <w:rsid w:val="007155FE"/>
    <w:rsid w:val="007157D8"/>
    <w:rsid w:val="007162C4"/>
    <w:rsid w:val="00717AD8"/>
    <w:rsid w:val="00717FF8"/>
    <w:rsid w:val="00722BC9"/>
    <w:rsid w:val="00723287"/>
    <w:rsid w:val="00724660"/>
    <w:rsid w:val="00726CFA"/>
    <w:rsid w:val="00726D59"/>
    <w:rsid w:val="00727BEE"/>
    <w:rsid w:val="0073230B"/>
    <w:rsid w:val="00732942"/>
    <w:rsid w:val="00733480"/>
    <w:rsid w:val="007335A4"/>
    <w:rsid w:val="007341D0"/>
    <w:rsid w:val="00734E7A"/>
    <w:rsid w:val="00737CA3"/>
    <w:rsid w:val="0074091D"/>
    <w:rsid w:val="00740D1B"/>
    <w:rsid w:val="00742A0D"/>
    <w:rsid w:val="00744D6E"/>
    <w:rsid w:val="00745983"/>
    <w:rsid w:val="00745DBC"/>
    <w:rsid w:val="00746702"/>
    <w:rsid w:val="00746B3F"/>
    <w:rsid w:val="00750275"/>
    <w:rsid w:val="00750B9D"/>
    <w:rsid w:val="0075268A"/>
    <w:rsid w:val="00752E17"/>
    <w:rsid w:val="0075372D"/>
    <w:rsid w:val="00753867"/>
    <w:rsid w:val="00755576"/>
    <w:rsid w:val="00756A38"/>
    <w:rsid w:val="0076006F"/>
    <w:rsid w:val="007612C4"/>
    <w:rsid w:val="007620F5"/>
    <w:rsid w:val="00762B53"/>
    <w:rsid w:val="007632EF"/>
    <w:rsid w:val="007642BA"/>
    <w:rsid w:val="00764464"/>
    <w:rsid w:val="0076472B"/>
    <w:rsid w:val="007656E9"/>
    <w:rsid w:val="007659BA"/>
    <w:rsid w:val="0076600F"/>
    <w:rsid w:val="00770672"/>
    <w:rsid w:val="0077073E"/>
    <w:rsid w:val="00771AC9"/>
    <w:rsid w:val="00772155"/>
    <w:rsid w:val="00772EC2"/>
    <w:rsid w:val="00776142"/>
    <w:rsid w:val="00780022"/>
    <w:rsid w:val="00780477"/>
    <w:rsid w:val="0078073F"/>
    <w:rsid w:val="007842AB"/>
    <w:rsid w:val="007848B4"/>
    <w:rsid w:val="00784E33"/>
    <w:rsid w:val="007867B3"/>
    <w:rsid w:val="0078769C"/>
    <w:rsid w:val="00787F82"/>
    <w:rsid w:val="0079045D"/>
    <w:rsid w:val="007912DA"/>
    <w:rsid w:val="00791944"/>
    <w:rsid w:val="00791D68"/>
    <w:rsid w:val="00791DD3"/>
    <w:rsid w:val="00791DDA"/>
    <w:rsid w:val="007930AB"/>
    <w:rsid w:val="007931C6"/>
    <w:rsid w:val="00793645"/>
    <w:rsid w:val="00794FFF"/>
    <w:rsid w:val="00797404"/>
    <w:rsid w:val="007A0401"/>
    <w:rsid w:val="007A06A5"/>
    <w:rsid w:val="007A2828"/>
    <w:rsid w:val="007A40C1"/>
    <w:rsid w:val="007A446F"/>
    <w:rsid w:val="007A4FCA"/>
    <w:rsid w:val="007A69D6"/>
    <w:rsid w:val="007A6A3B"/>
    <w:rsid w:val="007A7590"/>
    <w:rsid w:val="007B1705"/>
    <w:rsid w:val="007B1F5D"/>
    <w:rsid w:val="007B4125"/>
    <w:rsid w:val="007B4676"/>
    <w:rsid w:val="007B4ECB"/>
    <w:rsid w:val="007B5E48"/>
    <w:rsid w:val="007B6E63"/>
    <w:rsid w:val="007C1A84"/>
    <w:rsid w:val="007C1DAC"/>
    <w:rsid w:val="007C4601"/>
    <w:rsid w:val="007C6A9B"/>
    <w:rsid w:val="007C6DC6"/>
    <w:rsid w:val="007D0354"/>
    <w:rsid w:val="007D0CD1"/>
    <w:rsid w:val="007D0CDD"/>
    <w:rsid w:val="007D137B"/>
    <w:rsid w:val="007D3900"/>
    <w:rsid w:val="007D40D0"/>
    <w:rsid w:val="007D41EC"/>
    <w:rsid w:val="007D42E0"/>
    <w:rsid w:val="007D5C60"/>
    <w:rsid w:val="007D6126"/>
    <w:rsid w:val="007D7188"/>
    <w:rsid w:val="007E0614"/>
    <w:rsid w:val="007E13E6"/>
    <w:rsid w:val="007E266D"/>
    <w:rsid w:val="007E39F6"/>
    <w:rsid w:val="007E4068"/>
    <w:rsid w:val="007E47B9"/>
    <w:rsid w:val="007E66A5"/>
    <w:rsid w:val="007E70F0"/>
    <w:rsid w:val="007E763F"/>
    <w:rsid w:val="007F120E"/>
    <w:rsid w:val="007F1AB6"/>
    <w:rsid w:val="007F1E18"/>
    <w:rsid w:val="007F376C"/>
    <w:rsid w:val="007F4A6D"/>
    <w:rsid w:val="007F54E0"/>
    <w:rsid w:val="007F6405"/>
    <w:rsid w:val="00800770"/>
    <w:rsid w:val="00800FCB"/>
    <w:rsid w:val="008010A2"/>
    <w:rsid w:val="00801577"/>
    <w:rsid w:val="008026D2"/>
    <w:rsid w:val="008040A1"/>
    <w:rsid w:val="008051B0"/>
    <w:rsid w:val="00805AD2"/>
    <w:rsid w:val="00810883"/>
    <w:rsid w:val="00810A7B"/>
    <w:rsid w:val="00810FAD"/>
    <w:rsid w:val="00811975"/>
    <w:rsid w:val="00812C5E"/>
    <w:rsid w:val="00814172"/>
    <w:rsid w:val="0081562E"/>
    <w:rsid w:val="0081745A"/>
    <w:rsid w:val="008176F0"/>
    <w:rsid w:val="008207C3"/>
    <w:rsid w:val="00823C70"/>
    <w:rsid w:val="00823D73"/>
    <w:rsid w:val="008249A4"/>
    <w:rsid w:val="00824A4D"/>
    <w:rsid w:val="0082549A"/>
    <w:rsid w:val="00825FE2"/>
    <w:rsid w:val="0082622F"/>
    <w:rsid w:val="008277FE"/>
    <w:rsid w:val="008311A2"/>
    <w:rsid w:val="008334AF"/>
    <w:rsid w:val="0083465D"/>
    <w:rsid w:val="00834C9E"/>
    <w:rsid w:val="0083578B"/>
    <w:rsid w:val="00836B13"/>
    <w:rsid w:val="0083754A"/>
    <w:rsid w:val="008378BC"/>
    <w:rsid w:val="00837F4F"/>
    <w:rsid w:val="008420D5"/>
    <w:rsid w:val="00842675"/>
    <w:rsid w:val="00843B3D"/>
    <w:rsid w:val="00843FD7"/>
    <w:rsid w:val="00844C57"/>
    <w:rsid w:val="008472F3"/>
    <w:rsid w:val="008503B9"/>
    <w:rsid w:val="00850EE3"/>
    <w:rsid w:val="00852B00"/>
    <w:rsid w:val="00852BF0"/>
    <w:rsid w:val="00852F0D"/>
    <w:rsid w:val="00853906"/>
    <w:rsid w:val="00853A79"/>
    <w:rsid w:val="00853C3F"/>
    <w:rsid w:val="00855DE6"/>
    <w:rsid w:val="008560F6"/>
    <w:rsid w:val="00857465"/>
    <w:rsid w:val="00857A69"/>
    <w:rsid w:val="0086063B"/>
    <w:rsid w:val="00860A16"/>
    <w:rsid w:val="00861C63"/>
    <w:rsid w:val="00862821"/>
    <w:rsid w:val="00862D66"/>
    <w:rsid w:val="008700A6"/>
    <w:rsid w:val="008703D5"/>
    <w:rsid w:val="008712B7"/>
    <w:rsid w:val="008733D8"/>
    <w:rsid w:val="008734B7"/>
    <w:rsid w:val="00873673"/>
    <w:rsid w:val="008742FC"/>
    <w:rsid w:val="008744EF"/>
    <w:rsid w:val="0087472A"/>
    <w:rsid w:val="008757EC"/>
    <w:rsid w:val="008758B8"/>
    <w:rsid w:val="00876622"/>
    <w:rsid w:val="0087692D"/>
    <w:rsid w:val="00877B0B"/>
    <w:rsid w:val="0088032D"/>
    <w:rsid w:val="00882D13"/>
    <w:rsid w:val="00883A45"/>
    <w:rsid w:val="0088551F"/>
    <w:rsid w:val="00885DAB"/>
    <w:rsid w:val="00891B59"/>
    <w:rsid w:val="008943B7"/>
    <w:rsid w:val="00895400"/>
    <w:rsid w:val="008967BF"/>
    <w:rsid w:val="0089778F"/>
    <w:rsid w:val="00897A6C"/>
    <w:rsid w:val="00897C63"/>
    <w:rsid w:val="008A0D7E"/>
    <w:rsid w:val="008A12A6"/>
    <w:rsid w:val="008A12AD"/>
    <w:rsid w:val="008A1ACA"/>
    <w:rsid w:val="008A2356"/>
    <w:rsid w:val="008A3377"/>
    <w:rsid w:val="008A39A9"/>
    <w:rsid w:val="008A694F"/>
    <w:rsid w:val="008B25EC"/>
    <w:rsid w:val="008B3893"/>
    <w:rsid w:val="008B3AFE"/>
    <w:rsid w:val="008B51D2"/>
    <w:rsid w:val="008B5320"/>
    <w:rsid w:val="008B54E5"/>
    <w:rsid w:val="008B64E3"/>
    <w:rsid w:val="008B6E72"/>
    <w:rsid w:val="008C0291"/>
    <w:rsid w:val="008C19F7"/>
    <w:rsid w:val="008C2096"/>
    <w:rsid w:val="008C2D8D"/>
    <w:rsid w:val="008C3EE6"/>
    <w:rsid w:val="008C4C9D"/>
    <w:rsid w:val="008C4FE5"/>
    <w:rsid w:val="008C58E3"/>
    <w:rsid w:val="008C6BD9"/>
    <w:rsid w:val="008C73EA"/>
    <w:rsid w:val="008C7F8D"/>
    <w:rsid w:val="008D0063"/>
    <w:rsid w:val="008D0738"/>
    <w:rsid w:val="008D10DB"/>
    <w:rsid w:val="008D25AE"/>
    <w:rsid w:val="008D2641"/>
    <w:rsid w:val="008D2F3D"/>
    <w:rsid w:val="008D3A3D"/>
    <w:rsid w:val="008D4DD1"/>
    <w:rsid w:val="008D590C"/>
    <w:rsid w:val="008D65EF"/>
    <w:rsid w:val="008D780E"/>
    <w:rsid w:val="008D7A68"/>
    <w:rsid w:val="008E05BD"/>
    <w:rsid w:val="008E079F"/>
    <w:rsid w:val="008E22DA"/>
    <w:rsid w:val="008E45C9"/>
    <w:rsid w:val="008E4ECE"/>
    <w:rsid w:val="008E54B0"/>
    <w:rsid w:val="008E6AF4"/>
    <w:rsid w:val="008E76E2"/>
    <w:rsid w:val="008E7C4E"/>
    <w:rsid w:val="008E7F82"/>
    <w:rsid w:val="008F0715"/>
    <w:rsid w:val="008F0B8B"/>
    <w:rsid w:val="008F1B83"/>
    <w:rsid w:val="008F3D7E"/>
    <w:rsid w:val="008F48D9"/>
    <w:rsid w:val="008F4B55"/>
    <w:rsid w:val="008F4B66"/>
    <w:rsid w:val="008F5209"/>
    <w:rsid w:val="008F5BC5"/>
    <w:rsid w:val="008F6899"/>
    <w:rsid w:val="008F6949"/>
    <w:rsid w:val="008F6A61"/>
    <w:rsid w:val="008F6E86"/>
    <w:rsid w:val="008F756A"/>
    <w:rsid w:val="008F7632"/>
    <w:rsid w:val="008F7D9E"/>
    <w:rsid w:val="009000A3"/>
    <w:rsid w:val="00900102"/>
    <w:rsid w:val="00901806"/>
    <w:rsid w:val="00901D84"/>
    <w:rsid w:val="00902943"/>
    <w:rsid w:val="009041D3"/>
    <w:rsid w:val="009057B8"/>
    <w:rsid w:val="009063D6"/>
    <w:rsid w:val="009069C4"/>
    <w:rsid w:val="009076DD"/>
    <w:rsid w:val="009078E7"/>
    <w:rsid w:val="00910348"/>
    <w:rsid w:val="00913699"/>
    <w:rsid w:val="0091392C"/>
    <w:rsid w:val="00913F1C"/>
    <w:rsid w:val="00915039"/>
    <w:rsid w:val="009152C0"/>
    <w:rsid w:val="009158A9"/>
    <w:rsid w:val="00916445"/>
    <w:rsid w:val="00917F7E"/>
    <w:rsid w:val="0092396F"/>
    <w:rsid w:val="009244F1"/>
    <w:rsid w:val="009252AF"/>
    <w:rsid w:val="00925411"/>
    <w:rsid w:val="00926330"/>
    <w:rsid w:val="00926D78"/>
    <w:rsid w:val="009271A6"/>
    <w:rsid w:val="009301E2"/>
    <w:rsid w:val="00930346"/>
    <w:rsid w:val="009303A9"/>
    <w:rsid w:val="00931868"/>
    <w:rsid w:val="009320E8"/>
    <w:rsid w:val="009323BE"/>
    <w:rsid w:val="00932402"/>
    <w:rsid w:val="009337BB"/>
    <w:rsid w:val="00934AD1"/>
    <w:rsid w:val="00934C1A"/>
    <w:rsid w:val="00935387"/>
    <w:rsid w:val="009364C8"/>
    <w:rsid w:val="00937D42"/>
    <w:rsid w:val="0094087D"/>
    <w:rsid w:val="00940D40"/>
    <w:rsid w:val="00941935"/>
    <w:rsid w:val="00941B69"/>
    <w:rsid w:val="00941FBD"/>
    <w:rsid w:val="009432E4"/>
    <w:rsid w:val="00945226"/>
    <w:rsid w:val="009456BD"/>
    <w:rsid w:val="009466A3"/>
    <w:rsid w:val="00946F49"/>
    <w:rsid w:val="009502E5"/>
    <w:rsid w:val="00950972"/>
    <w:rsid w:val="009512EB"/>
    <w:rsid w:val="00951623"/>
    <w:rsid w:val="00951CF4"/>
    <w:rsid w:val="0095383A"/>
    <w:rsid w:val="00953965"/>
    <w:rsid w:val="00954533"/>
    <w:rsid w:val="009549CE"/>
    <w:rsid w:val="00955C24"/>
    <w:rsid w:val="00955F88"/>
    <w:rsid w:val="00956D52"/>
    <w:rsid w:val="00957225"/>
    <w:rsid w:val="009572DA"/>
    <w:rsid w:val="00957309"/>
    <w:rsid w:val="009574C7"/>
    <w:rsid w:val="00957CE6"/>
    <w:rsid w:val="009606D6"/>
    <w:rsid w:val="00961662"/>
    <w:rsid w:val="009621AC"/>
    <w:rsid w:val="009628AA"/>
    <w:rsid w:val="00963D95"/>
    <w:rsid w:val="0096482A"/>
    <w:rsid w:val="009666ED"/>
    <w:rsid w:val="00967368"/>
    <w:rsid w:val="00970534"/>
    <w:rsid w:val="0097081F"/>
    <w:rsid w:val="009711A6"/>
    <w:rsid w:val="009718EA"/>
    <w:rsid w:val="00974A6D"/>
    <w:rsid w:val="009776B4"/>
    <w:rsid w:val="00977C18"/>
    <w:rsid w:val="009808A9"/>
    <w:rsid w:val="0098189F"/>
    <w:rsid w:val="00983961"/>
    <w:rsid w:val="0098414A"/>
    <w:rsid w:val="009861DE"/>
    <w:rsid w:val="00986F19"/>
    <w:rsid w:val="00987786"/>
    <w:rsid w:val="00987821"/>
    <w:rsid w:val="00990282"/>
    <w:rsid w:val="009918E3"/>
    <w:rsid w:val="00991F07"/>
    <w:rsid w:val="0099246D"/>
    <w:rsid w:val="00992FA5"/>
    <w:rsid w:val="0099317C"/>
    <w:rsid w:val="00995C11"/>
    <w:rsid w:val="00995C94"/>
    <w:rsid w:val="00997C32"/>
    <w:rsid w:val="00997F1F"/>
    <w:rsid w:val="009A0788"/>
    <w:rsid w:val="009A0A3D"/>
    <w:rsid w:val="009A3067"/>
    <w:rsid w:val="009A4278"/>
    <w:rsid w:val="009A5BC4"/>
    <w:rsid w:val="009A6139"/>
    <w:rsid w:val="009A756E"/>
    <w:rsid w:val="009A7B88"/>
    <w:rsid w:val="009B278E"/>
    <w:rsid w:val="009B570D"/>
    <w:rsid w:val="009B5797"/>
    <w:rsid w:val="009B5A24"/>
    <w:rsid w:val="009B6D12"/>
    <w:rsid w:val="009C01E8"/>
    <w:rsid w:val="009C0464"/>
    <w:rsid w:val="009C0481"/>
    <w:rsid w:val="009C053E"/>
    <w:rsid w:val="009C0A99"/>
    <w:rsid w:val="009C1A8F"/>
    <w:rsid w:val="009C1D09"/>
    <w:rsid w:val="009C23EA"/>
    <w:rsid w:val="009C2CD5"/>
    <w:rsid w:val="009C4497"/>
    <w:rsid w:val="009C457B"/>
    <w:rsid w:val="009C5473"/>
    <w:rsid w:val="009C7F5D"/>
    <w:rsid w:val="009D26CA"/>
    <w:rsid w:val="009D2DD9"/>
    <w:rsid w:val="009D2F99"/>
    <w:rsid w:val="009D43AE"/>
    <w:rsid w:val="009D43EC"/>
    <w:rsid w:val="009D4A18"/>
    <w:rsid w:val="009D5318"/>
    <w:rsid w:val="009D5E92"/>
    <w:rsid w:val="009D631D"/>
    <w:rsid w:val="009D6BBB"/>
    <w:rsid w:val="009E11EC"/>
    <w:rsid w:val="009E1EBE"/>
    <w:rsid w:val="009E201C"/>
    <w:rsid w:val="009E23EC"/>
    <w:rsid w:val="009E2C87"/>
    <w:rsid w:val="009E2F5E"/>
    <w:rsid w:val="009E3222"/>
    <w:rsid w:val="009E396F"/>
    <w:rsid w:val="009E4838"/>
    <w:rsid w:val="009E4B34"/>
    <w:rsid w:val="009E6A44"/>
    <w:rsid w:val="009E73B6"/>
    <w:rsid w:val="009F0172"/>
    <w:rsid w:val="009F1DF0"/>
    <w:rsid w:val="009F2943"/>
    <w:rsid w:val="009F3A91"/>
    <w:rsid w:val="009F4C1B"/>
    <w:rsid w:val="009F4C6B"/>
    <w:rsid w:val="009F5D54"/>
    <w:rsid w:val="009F655D"/>
    <w:rsid w:val="009F6B37"/>
    <w:rsid w:val="009F6F55"/>
    <w:rsid w:val="009F7CBD"/>
    <w:rsid w:val="00A00547"/>
    <w:rsid w:val="00A018BE"/>
    <w:rsid w:val="00A02833"/>
    <w:rsid w:val="00A0332F"/>
    <w:rsid w:val="00A04067"/>
    <w:rsid w:val="00A044D1"/>
    <w:rsid w:val="00A04A1A"/>
    <w:rsid w:val="00A04A35"/>
    <w:rsid w:val="00A0619B"/>
    <w:rsid w:val="00A066CE"/>
    <w:rsid w:val="00A1032C"/>
    <w:rsid w:val="00A10711"/>
    <w:rsid w:val="00A108DB"/>
    <w:rsid w:val="00A10DC3"/>
    <w:rsid w:val="00A1341C"/>
    <w:rsid w:val="00A14940"/>
    <w:rsid w:val="00A15325"/>
    <w:rsid w:val="00A1586B"/>
    <w:rsid w:val="00A1656D"/>
    <w:rsid w:val="00A1674D"/>
    <w:rsid w:val="00A1726D"/>
    <w:rsid w:val="00A2018B"/>
    <w:rsid w:val="00A210CE"/>
    <w:rsid w:val="00A21319"/>
    <w:rsid w:val="00A240E1"/>
    <w:rsid w:val="00A25462"/>
    <w:rsid w:val="00A25BB6"/>
    <w:rsid w:val="00A25F5C"/>
    <w:rsid w:val="00A2618D"/>
    <w:rsid w:val="00A26B89"/>
    <w:rsid w:val="00A27394"/>
    <w:rsid w:val="00A27C49"/>
    <w:rsid w:val="00A27C83"/>
    <w:rsid w:val="00A27D9E"/>
    <w:rsid w:val="00A27DEF"/>
    <w:rsid w:val="00A30418"/>
    <w:rsid w:val="00A30E6A"/>
    <w:rsid w:val="00A32380"/>
    <w:rsid w:val="00A32AFE"/>
    <w:rsid w:val="00A32E7A"/>
    <w:rsid w:val="00A33EAB"/>
    <w:rsid w:val="00A34766"/>
    <w:rsid w:val="00A35293"/>
    <w:rsid w:val="00A35534"/>
    <w:rsid w:val="00A365B5"/>
    <w:rsid w:val="00A366DE"/>
    <w:rsid w:val="00A37405"/>
    <w:rsid w:val="00A37553"/>
    <w:rsid w:val="00A377FF"/>
    <w:rsid w:val="00A41803"/>
    <w:rsid w:val="00A41B42"/>
    <w:rsid w:val="00A4335B"/>
    <w:rsid w:val="00A43987"/>
    <w:rsid w:val="00A43DCD"/>
    <w:rsid w:val="00A45B21"/>
    <w:rsid w:val="00A46657"/>
    <w:rsid w:val="00A47AE3"/>
    <w:rsid w:val="00A50AF2"/>
    <w:rsid w:val="00A5325A"/>
    <w:rsid w:val="00A546D8"/>
    <w:rsid w:val="00A54EED"/>
    <w:rsid w:val="00A55C5E"/>
    <w:rsid w:val="00A55EC6"/>
    <w:rsid w:val="00A56247"/>
    <w:rsid w:val="00A569F4"/>
    <w:rsid w:val="00A56ED0"/>
    <w:rsid w:val="00A57300"/>
    <w:rsid w:val="00A60763"/>
    <w:rsid w:val="00A608B1"/>
    <w:rsid w:val="00A6385F"/>
    <w:rsid w:val="00A63AAD"/>
    <w:rsid w:val="00A64017"/>
    <w:rsid w:val="00A64C6A"/>
    <w:rsid w:val="00A6573D"/>
    <w:rsid w:val="00A6691D"/>
    <w:rsid w:val="00A669B0"/>
    <w:rsid w:val="00A675E5"/>
    <w:rsid w:val="00A67DFB"/>
    <w:rsid w:val="00A70CE9"/>
    <w:rsid w:val="00A717C8"/>
    <w:rsid w:val="00A73FDB"/>
    <w:rsid w:val="00A741D7"/>
    <w:rsid w:val="00A7577E"/>
    <w:rsid w:val="00A77196"/>
    <w:rsid w:val="00A77639"/>
    <w:rsid w:val="00A77885"/>
    <w:rsid w:val="00A8038E"/>
    <w:rsid w:val="00A80505"/>
    <w:rsid w:val="00A80864"/>
    <w:rsid w:val="00A82402"/>
    <w:rsid w:val="00A83049"/>
    <w:rsid w:val="00A8365B"/>
    <w:rsid w:val="00A844BF"/>
    <w:rsid w:val="00A85219"/>
    <w:rsid w:val="00A85409"/>
    <w:rsid w:val="00A85889"/>
    <w:rsid w:val="00A859A6"/>
    <w:rsid w:val="00A86248"/>
    <w:rsid w:val="00A90C6A"/>
    <w:rsid w:val="00A912EF"/>
    <w:rsid w:val="00A914AA"/>
    <w:rsid w:val="00A914D3"/>
    <w:rsid w:val="00A91D70"/>
    <w:rsid w:val="00A91F82"/>
    <w:rsid w:val="00A92343"/>
    <w:rsid w:val="00A92960"/>
    <w:rsid w:val="00A934FA"/>
    <w:rsid w:val="00A964CA"/>
    <w:rsid w:val="00A9700D"/>
    <w:rsid w:val="00A971F4"/>
    <w:rsid w:val="00A97457"/>
    <w:rsid w:val="00AA09B3"/>
    <w:rsid w:val="00AA0A17"/>
    <w:rsid w:val="00AA0CA0"/>
    <w:rsid w:val="00AA4193"/>
    <w:rsid w:val="00AA4BF1"/>
    <w:rsid w:val="00AA52DA"/>
    <w:rsid w:val="00AA59D6"/>
    <w:rsid w:val="00AA66C2"/>
    <w:rsid w:val="00AB007B"/>
    <w:rsid w:val="00AB115A"/>
    <w:rsid w:val="00AB5440"/>
    <w:rsid w:val="00AB5AD1"/>
    <w:rsid w:val="00AB5D61"/>
    <w:rsid w:val="00AC5522"/>
    <w:rsid w:val="00AC6E7C"/>
    <w:rsid w:val="00AC7658"/>
    <w:rsid w:val="00AD0C82"/>
    <w:rsid w:val="00AD113D"/>
    <w:rsid w:val="00AD1F34"/>
    <w:rsid w:val="00AD25FB"/>
    <w:rsid w:val="00AD49D2"/>
    <w:rsid w:val="00AD66F9"/>
    <w:rsid w:val="00AD7FFA"/>
    <w:rsid w:val="00AE0522"/>
    <w:rsid w:val="00AE2304"/>
    <w:rsid w:val="00AE370B"/>
    <w:rsid w:val="00AE3831"/>
    <w:rsid w:val="00AE40B3"/>
    <w:rsid w:val="00AE4C8E"/>
    <w:rsid w:val="00AE4F07"/>
    <w:rsid w:val="00AE5BD4"/>
    <w:rsid w:val="00AE6993"/>
    <w:rsid w:val="00AE6BE8"/>
    <w:rsid w:val="00AE788E"/>
    <w:rsid w:val="00AF0C2B"/>
    <w:rsid w:val="00AF166B"/>
    <w:rsid w:val="00AF203E"/>
    <w:rsid w:val="00AF2D2E"/>
    <w:rsid w:val="00AF3EDA"/>
    <w:rsid w:val="00AF658F"/>
    <w:rsid w:val="00AF6871"/>
    <w:rsid w:val="00AF6B94"/>
    <w:rsid w:val="00B03D45"/>
    <w:rsid w:val="00B0415F"/>
    <w:rsid w:val="00B04CA2"/>
    <w:rsid w:val="00B1047A"/>
    <w:rsid w:val="00B109C6"/>
    <w:rsid w:val="00B10F7C"/>
    <w:rsid w:val="00B115C3"/>
    <w:rsid w:val="00B13378"/>
    <w:rsid w:val="00B14514"/>
    <w:rsid w:val="00B14DE6"/>
    <w:rsid w:val="00B20113"/>
    <w:rsid w:val="00B20395"/>
    <w:rsid w:val="00B2063E"/>
    <w:rsid w:val="00B20C23"/>
    <w:rsid w:val="00B212D3"/>
    <w:rsid w:val="00B213F2"/>
    <w:rsid w:val="00B2150F"/>
    <w:rsid w:val="00B22361"/>
    <w:rsid w:val="00B23090"/>
    <w:rsid w:val="00B236D4"/>
    <w:rsid w:val="00B24C1C"/>
    <w:rsid w:val="00B25A3D"/>
    <w:rsid w:val="00B267E7"/>
    <w:rsid w:val="00B26A46"/>
    <w:rsid w:val="00B31634"/>
    <w:rsid w:val="00B318F5"/>
    <w:rsid w:val="00B31F8C"/>
    <w:rsid w:val="00B34FF9"/>
    <w:rsid w:val="00B37D1F"/>
    <w:rsid w:val="00B407F8"/>
    <w:rsid w:val="00B42123"/>
    <w:rsid w:val="00B421AA"/>
    <w:rsid w:val="00B427D0"/>
    <w:rsid w:val="00B42C94"/>
    <w:rsid w:val="00B45682"/>
    <w:rsid w:val="00B46E1C"/>
    <w:rsid w:val="00B503E9"/>
    <w:rsid w:val="00B513A8"/>
    <w:rsid w:val="00B52943"/>
    <w:rsid w:val="00B52DB2"/>
    <w:rsid w:val="00B53C74"/>
    <w:rsid w:val="00B54B88"/>
    <w:rsid w:val="00B56CA7"/>
    <w:rsid w:val="00B56EFA"/>
    <w:rsid w:val="00B572C5"/>
    <w:rsid w:val="00B60156"/>
    <w:rsid w:val="00B607C4"/>
    <w:rsid w:val="00B61456"/>
    <w:rsid w:val="00B61660"/>
    <w:rsid w:val="00B625EB"/>
    <w:rsid w:val="00B629D2"/>
    <w:rsid w:val="00B62E6B"/>
    <w:rsid w:val="00B63BF2"/>
    <w:rsid w:val="00B63FE4"/>
    <w:rsid w:val="00B668B7"/>
    <w:rsid w:val="00B66D2B"/>
    <w:rsid w:val="00B66EE5"/>
    <w:rsid w:val="00B67E7A"/>
    <w:rsid w:val="00B748FF"/>
    <w:rsid w:val="00B755BA"/>
    <w:rsid w:val="00B76BAB"/>
    <w:rsid w:val="00B76CAE"/>
    <w:rsid w:val="00B774E7"/>
    <w:rsid w:val="00B80642"/>
    <w:rsid w:val="00B8086A"/>
    <w:rsid w:val="00B80CD3"/>
    <w:rsid w:val="00B833C9"/>
    <w:rsid w:val="00B84702"/>
    <w:rsid w:val="00B852A0"/>
    <w:rsid w:val="00B8706D"/>
    <w:rsid w:val="00B87470"/>
    <w:rsid w:val="00B90285"/>
    <w:rsid w:val="00B90E87"/>
    <w:rsid w:val="00B91DB8"/>
    <w:rsid w:val="00B92172"/>
    <w:rsid w:val="00B926F1"/>
    <w:rsid w:val="00B933E2"/>
    <w:rsid w:val="00B939BC"/>
    <w:rsid w:val="00B956A5"/>
    <w:rsid w:val="00BA1620"/>
    <w:rsid w:val="00BA395B"/>
    <w:rsid w:val="00BA4460"/>
    <w:rsid w:val="00BA54AE"/>
    <w:rsid w:val="00BA62EC"/>
    <w:rsid w:val="00BA7E3D"/>
    <w:rsid w:val="00BB244F"/>
    <w:rsid w:val="00BB2EA4"/>
    <w:rsid w:val="00BB4D52"/>
    <w:rsid w:val="00BB6CE5"/>
    <w:rsid w:val="00BB6CF9"/>
    <w:rsid w:val="00BB7318"/>
    <w:rsid w:val="00BC0537"/>
    <w:rsid w:val="00BC067C"/>
    <w:rsid w:val="00BC068A"/>
    <w:rsid w:val="00BC1655"/>
    <w:rsid w:val="00BC1A4A"/>
    <w:rsid w:val="00BC6BE8"/>
    <w:rsid w:val="00BD0069"/>
    <w:rsid w:val="00BD1523"/>
    <w:rsid w:val="00BD24D1"/>
    <w:rsid w:val="00BD267D"/>
    <w:rsid w:val="00BD5C29"/>
    <w:rsid w:val="00BD6068"/>
    <w:rsid w:val="00BE039E"/>
    <w:rsid w:val="00BE0A8F"/>
    <w:rsid w:val="00BE16A7"/>
    <w:rsid w:val="00BE1F42"/>
    <w:rsid w:val="00BE208B"/>
    <w:rsid w:val="00BE2FF5"/>
    <w:rsid w:val="00BE38A3"/>
    <w:rsid w:val="00BE3F28"/>
    <w:rsid w:val="00BE466C"/>
    <w:rsid w:val="00BE50F9"/>
    <w:rsid w:val="00BE57D7"/>
    <w:rsid w:val="00BF126E"/>
    <w:rsid w:val="00BF20D6"/>
    <w:rsid w:val="00BF294D"/>
    <w:rsid w:val="00BF3315"/>
    <w:rsid w:val="00BF34AB"/>
    <w:rsid w:val="00BF4AC8"/>
    <w:rsid w:val="00BF525B"/>
    <w:rsid w:val="00BF682F"/>
    <w:rsid w:val="00BF69FF"/>
    <w:rsid w:val="00C000FA"/>
    <w:rsid w:val="00C00EC1"/>
    <w:rsid w:val="00C01317"/>
    <w:rsid w:val="00C02744"/>
    <w:rsid w:val="00C028E1"/>
    <w:rsid w:val="00C0300E"/>
    <w:rsid w:val="00C04FDA"/>
    <w:rsid w:val="00C06DC2"/>
    <w:rsid w:val="00C06E9E"/>
    <w:rsid w:val="00C0747F"/>
    <w:rsid w:val="00C11A15"/>
    <w:rsid w:val="00C128D6"/>
    <w:rsid w:val="00C134BE"/>
    <w:rsid w:val="00C14C78"/>
    <w:rsid w:val="00C14CD5"/>
    <w:rsid w:val="00C1519A"/>
    <w:rsid w:val="00C15BEE"/>
    <w:rsid w:val="00C17616"/>
    <w:rsid w:val="00C17E8B"/>
    <w:rsid w:val="00C2311C"/>
    <w:rsid w:val="00C23BDE"/>
    <w:rsid w:val="00C27DF6"/>
    <w:rsid w:val="00C27E7E"/>
    <w:rsid w:val="00C30CA1"/>
    <w:rsid w:val="00C32D8A"/>
    <w:rsid w:val="00C33779"/>
    <w:rsid w:val="00C33C10"/>
    <w:rsid w:val="00C34F71"/>
    <w:rsid w:val="00C361E1"/>
    <w:rsid w:val="00C37BF9"/>
    <w:rsid w:val="00C410F6"/>
    <w:rsid w:val="00C414C3"/>
    <w:rsid w:val="00C4261C"/>
    <w:rsid w:val="00C430B6"/>
    <w:rsid w:val="00C431A3"/>
    <w:rsid w:val="00C4438C"/>
    <w:rsid w:val="00C468AB"/>
    <w:rsid w:val="00C47B36"/>
    <w:rsid w:val="00C5082C"/>
    <w:rsid w:val="00C50D96"/>
    <w:rsid w:val="00C51A8D"/>
    <w:rsid w:val="00C51DA7"/>
    <w:rsid w:val="00C52B6D"/>
    <w:rsid w:val="00C54773"/>
    <w:rsid w:val="00C5481F"/>
    <w:rsid w:val="00C54F5D"/>
    <w:rsid w:val="00C5586E"/>
    <w:rsid w:val="00C562B0"/>
    <w:rsid w:val="00C566EB"/>
    <w:rsid w:val="00C5792E"/>
    <w:rsid w:val="00C57CB9"/>
    <w:rsid w:val="00C61240"/>
    <w:rsid w:val="00C63F4E"/>
    <w:rsid w:val="00C642A0"/>
    <w:rsid w:val="00C656D1"/>
    <w:rsid w:val="00C65C0E"/>
    <w:rsid w:val="00C660B6"/>
    <w:rsid w:val="00C66E38"/>
    <w:rsid w:val="00C67AF7"/>
    <w:rsid w:val="00C67B6E"/>
    <w:rsid w:val="00C7180B"/>
    <w:rsid w:val="00C731F0"/>
    <w:rsid w:val="00C76805"/>
    <w:rsid w:val="00C774C6"/>
    <w:rsid w:val="00C775B0"/>
    <w:rsid w:val="00C80497"/>
    <w:rsid w:val="00C8275F"/>
    <w:rsid w:val="00C82EDE"/>
    <w:rsid w:val="00C83DAD"/>
    <w:rsid w:val="00C84617"/>
    <w:rsid w:val="00C848EB"/>
    <w:rsid w:val="00C84CDE"/>
    <w:rsid w:val="00C8530C"/>
    <w:rsid w:val="00C87ADF"/>
    <w:rsid w:val="00C912D0"/>
    <w:rsid w:val="00C92853"/>
    <w:rsid w:val="00C92D2A"/>
    <w:rsid w:val="00C92EF3"/>
    <w:rsid w:val="00C9534A"/>
    <w:rsid w:val="00CA0088"/>
    <w:rsid w:val="00CA0C07"/>
    <w:rsid w:val="00CA2745"/>
    <w:rsid w:val="00CA32E0"/>
    <w:rsid w:val="00CA6FA9"/>
    <w:rsid w:val="00CB014D"/>
    <w:rsid w:val="00CB0F6D"/>
    <w:rsid w:val="00CB100E"/>
    <w:rsid w:val="00CB2BDC"/>
    <w:rsid w:val="00CB3FB6"/>
    <w:rsid w:val="00CB4500"/>
    <w:rsid w:val="00CB4A71"/>
    <w:rsid w:val="00CB4BCA"/>
    <w:rsid w:val="00CB5771"/>
    <w:rsid w:val="00CB7C90"/>
    <w:rsid w:val="00CC03AA"/>
    <w:rsid w:val="00CC03E9"/>
    <w:rsid w:val="00CC43DF"/>
    <w:rsid w:val="00CC47AF"/>
    <w:rsid w:val="00CC5065"/>
    <w:rsid w:val="00CC69AE"/>
    <w:rsid w:val="00CC6A67"/>
    <w:rsid w:val="00CC710D"/>
    <w:rsid w:val="00CD0687"/>
    <w:rsid w:val="00CD255E"/>
    <w:rsid w:val="00CD34E7"/>
    <w:rsid w:val="00CD5E3A"/>
    <w:rsid w:val="00CD636B"/>
    <w:rsid w:val="00CE0064"/>
    <w:rsid w:val="00CE02E3"/>
    <w:rsid w:val="00CE229B"/>
    <w:rsid w:val="00CE39F4"/>
    <w:rsid w:val="00CE6082"/>
    <w:rsid w:val="00CE6A8F"/>
    <w:rsid w:val="00CE7760"/>
    <w:rsid w:val="00CF0C42"/>
    <w:rsid w:val="00CF13CE"/>
    <w:rsid w:val="00CF162B"/>
    <w:rsid w:val="00CF29F4"/>
    <w:rsid w:val="00CF2CFB"/>
    <w:rsid w:val="00CF3C21"/>
    <w:rsid w:val="00CF3CCF"/>
    <w:rsid w:val="00CF4528"/>
    <w:rsid w:val="00CF45E4"/>
    <w:rsid w:val="00CF4A10"/>
    <w:rsid w:val="00CF51F8"/>
    <w:rsid w:val="00CF58C0"/>
    <w:rsid w:val="00CF6EE9"/>
    <w:rsid w:val="00CF703D"/>
    <w:rsid w:val="00CF7825"/>
    <w:rsid w:val="00D00636"/>
    <w:rsid w:val="00D0172F"/>
    <w:rsid w:val="00D0304A"/>
    <w:rsid w:val="00D03C65"/>
    <w:rsid w:val="00D07673"/>
    <w:rsid w:val="00D1182C"/>
    <w:rsid w:val="00D118BB"/>
    <w:rsid w:val="00D119F9"/>
    <w:rsid w:val="00D11B24"/>
    <w:rsid w:val="00D11CFC"/>
    <w:rsid w:val="00D1424B"/>
    <w:rsid w:val="00D150BD"/>
    <w:rsid w:val="00D15EE5"/>
    <w:rsid w:val="00D16CCB"/>
    <w:rsid w:val="00D20DDA"/>
    <w:rsid w:val="00D21B1C"/>
    <w:rsid w:val="00D249F9"/>
    <w:rsid w:val="00D26228"/>
    <w:rsid w:val="00D263F0"/>
    <w:rsid w:val="00D27422"/>
    <w:rsid w:val="00D274D9"/>
    <w:rsid w:val="00D27808"/>
    <w:rsid w:val="00D30154"/>
    <w:rsid w:val="00D310F6"/>
    <w:rsid w:val="00D31737"/>
    <w:rsid w:val="00D3285D"/>
    <w:rsid w:val="00D33017"/>
    <w:rsid w:val="00D36171"/>
    <w:rsid w:val="00D362C6"/>
    <w:rsid w:val="00D420AB"/>
    <w:rsid w:val="00D43E28"/>
    <w:rsid w:val="00D43F02"/>
    <w:rsid w:val="00D4674F"/>
    <w:rsid w:val="00D4711C"/>
    <w:rsid w:val="00D47D07"/>
    <w:rsid w:val="00D51572"/>
    <w:rsid w:val="00D52C4B"/>
    <w:rsid w:val="00D533F7"/>
    <w:rsid w:val="00D537FE"/>
    <w:rsid w:val="00D54A53"/>
    <w:rsid w:val="00D54B44"/>
    <w:rsid w:val="00D54F1B"/>
    <w:rsid w:val="00D55134"/>
    <w:rsid w:val="00D55C72"/>
    <w:rsid w:val="00D56A05"/>
    <w:rsid w:val="00D56CB8"/>
    <w:rsid w:val="00D624AB"/>
    <w:rsid w:val="00D63860"/>
    <w:rsid w:val="00D642C6"/>
    <w:rsid w:val="00D6482B"/>
    <w:rsid w:val="00D64C6C"/>
    <w:rsid w:val="00D64FEA"/>
    <w:rsid w:val="00D67A6E"/>
    <w:rsid w:val="00D70F3F"/>
    <w:rsid w:val="00D7193C"/>
    <w:rsid w:val="00D7492F"/>
    <w:rsid w:val="00D8110D"/>
    <w:rsid w:val="00D8126B"/>
    <w:rsid w:val="00D8195F"/>
    <w:rsid w:val="00D83654"/>
    <w:rsid w:val="00D8471A"/>
    <w:rsid w:val="00D85482"/>
    <w:rsid w:val="00D864C4"/>
    <w:rsid w:val="00D86507"/>
    <w:rsid w:val="00D87321"/>
    <w:rsid w:val="00D87AF5"/>
    <w:rsid w:val="00D90744"/>
    <w:rsid w:val="00D90B91"/>
    <w:rsid w:val="00D9170C"/>
    <w:rsid w:val="00D92867"/>
    <w:rsid w:val="00D92B86"/>
    <w:rsid w:val="00D94007"/>
    <w:rsid w:val="00D96B94"/>
    <w:rsid w:val="00D97793"/>
    <w:rsid w:val="00D97979"/>
    <w:rsid w:val="00DA072A"/>
    <w:rsid w:val="00DA0D8D"/>
    <w:rsid w:val="00DA2760"/>
    <w:rsid w:val="00DA2FF8"/>
    <w:rsid w:val="00DA3F55"/>
    <w:rsid w:val="00DA6BC3"/>
    <w:rsid w:val="00DA7BAA"/>
    <w:rsid w:val="00DB05C2"/>
    <w:rsid w:val="00DB0757"/>
    <w:rsid w:val="00DB0C22"/>
    <w:rsid w:val="00DB14B8"/>
    <w:rsid w:val="00DB1822"/>
    <w:rsid w:val="00DB21CF"/>
    <w:rsid w:val="00DB2DD8"/>
    <w:rsid w:val="00DB37AB"/>
    <w:rsid w:val="00DB3BEF"/>
    <w:rsid w:val="00DB3E98"/>
    <w:rsid w:val="00DB4558"/>
    <w:rsid w:val="00DB4E4C"/>
    <w:rsid w:val="00DB4EC7"/>
    <w:rsid w:val="00DB57AB"/>
    <w:rsid w:val="00DB641A"/>
    <w:rsid w:val="00DB7357"/>
    <w:rsid w:val="00DB77DA"/>
    <w:rsid w:val="00DC0AD1"/>
    <w:rsid w:val="00DC0D66"/>
    <w:rsid w:val="00DC25C6"/>
    <w:rsid w:val="00DC2BE0"/>
    <w:rsid w:val="00DC2CF1"/>
    <w:rsid w:val="00DC483E"/>
    <w:rsid w:val="00DC49B4"/>
    <w:rsid w:val="00DC6163"/>
    <w:rsid w:val="00DC6604"/>
    <w:rsid w:val="00DC6AE3"/>
    <w:rsid w:val="00DC6F8D"/>
    <w:rsid w:val="00DC79F6"/>
    <w:rsid w:val="00DD1602"/>
    <w:rsid w:val="00DD1906"/>
    <w:rsid w:val="00DD269F"/>
    <w:rsid w:val="00DD2A66"/>
    <w:rsid w:val="00DD2A9A"/>
    <w:rsid w:val="00DD4166"/>
    <w:rsid w:val="00DD4927"/>
    <w:rsid w:val="00DD5746"/>
    <w:rsid w:val="00DD5752"/>
    <w:rsid w:val="00DD5F85"/>
    <w:rsid w:val="00DD655B"/>
    <w:rsid w:val="00DD70C4"/>
    <w:rsid w:val="00DD7379"/>
    <w:rsid w:val="00DD7D9A"/>
    <w:rsid w:val="00DE3230"/>
    <w:rsid w:val="00DE4343"/>
    <w:rsid w:val="00DE55E2"/>
    <w:rsid w:val="00DE5CCD"/>
    <w:rsid w:val="00DF0DB5"/>
    <w:rsid w:val="00DF16BF"/>
    <w:rsid w:val="00DF2B16"/>
    <w:rsid w:val="00DF2D9C"/>
    <w:rsid w:val="00DF3CB5"/>
    <w:rsid w:val="00DF513C"/>
    <w:rsid w:val="00DF74ED"/>
    <w:rsid w:val="00E000BF"/>
    <w:rsid w:val="00E001F5"/>
    <w:rsid w:val="00E0044D"/>
    <w:rsid w:val="00E00C73"/>
    <w:rsid w:val="00E01126"/>
    <w:rsid w:val="00E015A9"/>
    <w:rsid w:val="00E01834"/>
    <w:rsid w:val="00E01C18"/>
    <w:rsid w:val="00E028EE"/>
    <w:rsid w:val="00E05189"/>
    <w:rsid w:val="00E05811"/>
    <w:rsid w:val="00E05C67"/>
    <w:rsid w:val="00E06DD9"/>
    <w:rsid w:val="00E07BD9"/>
    <w:rsid w:val="00E07D59"/>
    <w:rsid w:val="00E1163C"/>
    <w:rsid w:val="00E11E1C"/>
    <w:rsid w:val="00E12613"/>
    <w:rsid w:val="00E130C1"/>
    <w:rsid w:val="00E13357"/>
    <w:rsid w:val="00E14C1C"/>
    <w:rsid w:val="00E1519A"/>
    <w:rsid w:val="00E16A4D"/>
    <w:rsid w:val="00E16D65"/>
    <w:rsid w:val="00E16EE0"/>
    <w:rsid w:val="00E17FFB"/>
    <w:rsid w:val="00E20902"/>
    <w:rsid w:val="00E2098B"/>
    <w:rsid w:val="00E20B62"/>
    <w:rsid w:val="00E20CC2"/>
    <w:rsid w:val="00E226A8"/>
    <w:rsid w:val="00E23236"/>
    <w:rsid w:val="00E233B1"/>
    <w:rsid w:val="00E24ACD"/>
    <w:rsid w:val="00E24FAB"/>
    <w:rsid w:val="00E253D0"/>
    <w:rsid w:val="00E25ED7"/>
    <w:rsid w:val="00E26259"/>
    <w:rsid w:val="00E27816"/>
    <w:rsid w:val="00E27DF5"/>
    <w:rsid w:val="00E27F3F"/>
    <w:rsid w:val="00E30484"/>
    <w:rsid w:val="00E30711"/>
    <w:rsid w:val="00E3225B"/>
    <w:rsid w:val="00E3364B"/>
    <w:rsid w:val="00E34F93"/>
    <w:rsid w:val="00E3556C"/>
    <w:rsid w:val="00E35B48"/>
    <w:rsid w:val="00E361D8"/>
    <w:rsid w:val="00E362F7"/>
    <w:rsid w:val="00E36D5B"/>
    <w:rsid w:val="00E40D76"/>
    <w:rsid w:val="00E41155"/>
    <w:rsid w:val="00E4237B"/>
    <w:rsid w:val="00E45B8C"/>
    <w:rsid w:val="00E4619A"/>
    <w:rsid w:val="00E46347"/>
    <w:rsid w:val="00E473D6"/>
    <w:rsid w:val="00E47880"/>
    <w:rsid w:val="00E47BA9"/>
    <w:rsid w:val="00E47F70"/>
    <w:rsid w:val="00E53590"/>
    <w:rsid w:val="00E5398D"/>
    <w:rsid w:val="00E545F7"/>
    <w:rsid w:val="00E55F69"/>
    <w:rsid w:val="00E5675B"/>
    <w:rsid w:val="00E57445"/>
    <w:rsid w:val="00E57EB3"/>
    <w:rsid w:val="00E601CD"/>
    <w:rsid w:val="00E61C40"/>
    <w:rsid w:val="00E62297"/>
    <w:rsid w:val="00E62400"/>
    <w:rsid w:val="00E6330B"/>
    <w:rsid w:val="00E668E0"/>
    <w:rsid w:val="00E66BE1"/>
    <w:rsid w:val="00E706B1"/>
    <w:rsid w:val="00E71695"/>
    <w:rsid w:val="00E71754"/>
    <w:rsid w:val="00E71831"/>
    <w:rsid w:val="00E71E4B"/>
    <w:rsid w:val="00E72828"/>
    <w:rsid w:val="00E72C50"/>
    <w:rsid w:val="00E72F3D"/>
    <w:rsid w:val="00E74108"/>
    <w:rsid w:val="00E7550F"/>
    <w:rsid w:val="00E75875"/>
    <w:rsid w:val="00E76197"/>
    <w:rsid w:val="00E76A6B"/>
    <w:rsid w:val="00E76FEC"/>
    <w:rsid w:val="00E804B1"/>
    <w:rsid w:val="00E809E9"/>
    <w:rsid w:val="00E830C7"/>
    <w:rsid w:val="00E83B41"/>
    <w:rsid w:val="00E84810"/>
    <w:rsid w:val="00E85B0A"/>
    <w:rsid w:val="00E86A14"/>
    <w:rsid w:val="00E91533"/>
    <w:rsid w:val="00E93D69"/>
    <w:rsid w:val="00E93DAA"/>
    <w:rsid w:val="00E9652B"/>
    <w:rsid w:val="00E96C8D"/>
    <w:rsid w:val="00E96E3C"/>
    <w:rsid w:val="00EA2932"/>
    <w:rsid w:val="00EA361A"/>
    <w:rsid w:val="00EA685D"/>
    <w:rsid w:val="00EA7326"/>
    <w:rsid w:val="00EA7AF1"/>
    <w:rsid w:val="00EB008C"/>
    <w:rsid w:val="00EB04CC"/>
    <w:rsid w:val="00EB2AA0"/>
    <w:rsid w:val="00EB2F80"/>
    <w:rsid w:val="00EB3F4E"/>
    <w:rsid w:val="00EB48B7"/>
    <w:rsid w:val="00EB73B5"/>
    <w:rsid w:val="00EB7694"/>
    <w:rsid w:val="00EC021D"/>
    <w:rsid w:val="00EC0255"/>
    <w:rsid w:val="00EC0BB5"/>
    <w:rsid w:val="00EC1993"/>
    <w:rsid w:val="00EC3201"/>
    <w:rsid w:val="00EC3D8D"/>
    <w:rsid w:val="00EC626A"/>
    <w:rsid w:val="00EC64ED"/>
    <w:rsid w:val="00EC71A0"/>
    <w:rsid w:val="00ED0EE6"/>
    <w:rsid w:val="00ED1441"/>
    <w:rsid w:val="00ED26FC"/>
    <w:rsid w:val="00ED5FE7"/>
    <w:rsid w:val="00ED6B06"/>
    <w:rsid w:val="00ED6C8A"/>
    <w:rsid w:val="00ED7E4B"/>
    <w:rsid w:val="00EE04CB"/>
    <w:rsid w:val="00EE0A15"/>
    <w:rsid w:val="00EE1BF4"/>
    <w:rsid w:val="00EE2519"/>
    <w:rsid w:val="00EE2B04"/>
    <w:rsid w:val="00EE58FD"/>
    <w:rsid w:val="00EE6725"/>
    <w:rsid w:val="00EE79A5"/>
    <w:rsid w:val="00EF0333"/>
    <w:rsid w:val="00EF289F"/>
    <w:rsid w:val="00EF384F"/>
    <w:rsid w:val="00EF3AFE"/>
    <w:rsid w:val="00EF4995"/>
    <w:rsid w:val="00EF5585"/>
    <w:rsid w:val="00EF60FD"/>
    <w:rsid w:val="00EF7900"/>
    <w:rsid w:val="00F00BCD"/>
    <w:rsid w:val="00F019C8"/>
    <w:rsid w:val="00F04D0B"/>
    <w:rsid w:val="00F05004"/>
    <w:rsid w:val="00F0524F"/>
    <w:rsid w:val="00F05B27"/>
    <w:rsid w:val="00F05C1A"/>
    <w:rsid w:val="00F06215"/>
    <w:rsid w:val="00F07796"/>
    <w:rsid w:val="00F10A30"/>
    <w:rsid w:val="00F1190D"/>
    <w:rsid w:val="00F11C59"/>
    <w:rsid w:val="00F12CA4"/>
    <w:rsid w:val="00F13A8F"/>
    <w:rsid w:val="00F13B1F"/>
    <w:rsid w:val="00F14D1E"/>
    <w:rsid w:val="00F1608F"/>
    <w:rsid w:val="00F16F67"/>
    <w:rsid w:val="00F1759F"/>
    <w:rsid w:val="00F17C71"/>
    <w:rsid w:val="00F20A0F"/>
    <w:rsid w:val="00F210AE"/>
    <w:rsid w:val="00F21E06"/>
    <w:rsid w:val="00F233D2"/>
    <w:rsid w:val="00F247E1"/>
    <w:rsid w:val="00F25360"/>
    <w:rsid w:val="00F262E4"/>
    <w:rsid w:val="00F3039B"/>
    <w:rsid w:val="00F30B13"/>
    <w:rsid w:val="00F33A1B"/>
    <w:rsid w:val="00F33D1A"/>
    <w:rsid w:val="00F35357"/>
    <w:rsid w:val="00F35822"/>
    <w:rsid w:val="00F365A4"/>
    <w:rsid w:val="00F36758"/>
    <w:rsid w:val="00F37F68"/>
    <w:rsid w:val="00F40D11"/>
    <w:rsid w:val="00F41562"/>
    <w:rsid w:val="00F44A9B"/>
    <w:rsid w:val="00F4574B"/>
    <w:rsid w:val="00F45977"/>
    <w:rsid w:val="00F46B9F"/>
    <w:rsid w:val="00F4711C"/>
    <w:rsid w:val="00F50620"/>
    <w:rsid w:val="00F5111E"/>
    <w:rsid w:val="00F51906"/>
    <w:rsid w:val="00F51B3C"/>
    <w:rsid w:val="00F51CAD"/>
    <w:rsid w:val="00F52EAB"/>
    <w:rsid w:val="00F52FBC"/>
    <w:rsid w:val="00F53278"/>
    <w:rsid w:val="00F5515E"/>
    <w:rsid w:val="00F5529F"/>
    <w:rsid w:val="00F568B6"/>
    <w:rsid w:val="00F56F59"/>
    <w:rsid w:val="00F57B9D"/>
    <w:rsid w:val="00F61E07"/>
    <w:rsid w:val="00F628E9"/>
    <w:rsid w:val="00F62B09"/>
    <w:rsid w:val="00F637C5"/>
    <w:rsid w:val="00F63987"/>
    <w:rsid w:val="00F63ECB"/>
    <w:rsid w:val="00F6474F"/>
    <w:rsid w:val="00F64B57"/>
    <w:rsid w:val="00F64C5D"/>
    <w:rsid w:val="00F64EE1"/>
    <w:rsid w:val="00F65686"/>
    <w:rsid w:val="00F659D1"/>
    <w:rsid w:val="00F65DC9"/>
    <w:rsid w:val="00F676F2"/>
    <w:rsid w:val="00F67A6D"/>
    <w:rsid w:val="00F708DB"/>
    <w:rsid w:val="00F70F2A"/>
    <w:rsid w:val="00F73278"/>
    <w:rsid w:val="00F766BC"/>
    <w:rsid w:val="00F76BC3"/>
    <w:rsid w:val="00F76E6A"/>
    <w:rsid w:val="00F77953"/>
    <w:rsid w:val="00F80065"/>
    <w:rsid w:val="00F80F9A"/>
    <w:rsid w:val="00F81AF4"/>
    <w:rsid w:val="00F8240C"/>
    <w:rsid w:val="00F82D83"/>
    <w:rsid w:val="00F8378A"/>
    <w:rsid w:val="00F84618"/>
    <w:rsid w:val="00F85441"/>
    <w:rsid w:val="00F86753"/>
    <w:rsid w:val="00F87419"/>
    <w:rsid w:val="00F90B7D"/>
    <w:rsid w:val="00F929F0"/>
    <w:rsid w:val="00F92FD5"/>
    <w:rsid w:val="00F93332"/>
    <w:rsid w:val="00F93833"/>
    <w:rsid w:val="00F94034"/>
    <w:rsid w:val="00F95DB6"/>
    <w:rsid w:val="00F971DE"/>
    <w:rsid w:val="00F97389"/>
    <w:rsid w:val="00FA07C9"/>
    <w:rsid w:val="00FA0B19"/>
    <w:rsid w:val="00FA198C"/>
    <w:rsid w:val="00FA36CE"/>
    <w:rsid w:val="00FA3D2C"/>
    <w:rsid w:val="00FA41B0"/>
    <w:rsid w:val="00FA4676"/>
    <w:rsid w:val="00FA5E02"/>
    <w:rsid w:val="00FA6697"/>
    <w:rsid w:val="00FB0A90"/>
    <w:rsid w:val="00FB14BB"/>
    <w:rsid w:val="00FB16AE"/>
    <w:rsid w:val="00FB2F4A"/>
    <w:rsid w:val="00FB499B"/>
    <w:rsid w:val="00FB4A7F"/>
    <w:rsid w:val="00FB6CED"/>
    <w:rsid w:val="00FB70D3"/>
    <w:rsid w:val="00FB7C6B"/>
    <w:rsid w:val="00FC02F5"/>
    <w:rsid w:val="00FC13DB"/>
    <w:rsid w:val="00FC2840"/>
    <w:rsid w:val="00FC3B5F"/>
    <w:rsid w:val="00FC6373"/>
    <w:rsid w:val="00FC72A3"/>
    <w:rsid w:val="00FC7A78"/>
    <w:rsid w:val="00FC7BDA"/>
    <w:rsid w:val="00FD0D5C"/>
    <w:rsid w:val="00FD19F8"/>
    <w:rsid w:val="00FD3B04"/>
    <w:rsid w:val="00FD4479"/>
    <w:rsid w:val="00FD4CAF"/>
    <w:rsid w:val="00FD6FFD"/>
    <w:rsid w:val="00FD77E1"/>
    <w:rsid w:val="00FD7BD6"/>
    <w:rsid w:val="00FD7F59"/>
    <w:rsid w:val="00FE348B"/>
    <w:rsid w:val="00FE3F27"/>
    <w:rsid w:val="00FE4CFA"/>
    <w:rsid w:val="00FE5106"/>
    <w:rsid w:val="00FE536E"/>
    <w:rsid w:val="00FE736C"/>
    <w:rsid w:val="00FF0C07"/>
    <w:rsid w:val="00FF1572"/>
    <w:rsid w:val="00FF3A15"/>
    <w:rsid w:val="00FF3A19"/>
    <w:rsid w:val="00FF78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AA29"/>
  <w15:docId w15:val="{DA60224F-C0B7-4264-A7E0-F6D04E03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iPriority="2"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A9"/>
    <w:pPr>
      <w:spacing w:before="120" w:after="60" w:line="252" w:lineRule="auto"/>
      <w:jc w:val="both"/>
    </w:pPr>
    <w:rPr>
      <w:rFonts w:ascii="Nunito Light" w:eastAsia="Batang" w:hAnsi="Nunito Light" w:cs="Calibri Light"/>
      <w:color w:val="000000"/>
      <w:sz w:val="20"/>
      <w:szCs w:val="20"/>
      <w:lang w:val="fr-FR" w:eastAsia="fr-FR" w:bidi="ar-SA"/>
    </w:rPr>
  </w:style>
  <w:style w:type="paragraph" w:styleId="Heading1">
    <w:name w:val="heading 1"/>
    <w:basedOn w:val="Normal"/>
    <w:qFormat/>
    <w:rsid w:val="00791944"/>
    <w:pPr>
      <w:keepNext/>
      <w:numPr>
        <w:numId w:val="1"/>
      </w:numPr>
      <w:spacing w:before="360"/>
      <w:outlineLvl w:val="0"/>
    </w:pPr>
    <w:rPr>
      <w:rFonts w:ascii="Nunito" w:hAnsi="Nunito"/>
      <w:b/>
      <w:lang w:val="en-GB"/>
    </w:rPr>
  </w:style>
  <w:style w:type="paragraph" w:styleId="Heading2">
    <w:name w:val="heading 2"/>
    <w:basedOn w:val="Normal"/>
    <w:unhideWhenUsed/>
    <w:qFormat/>
    <w:pPr>
      <w:numPr>
        <w:ilvl w:val="1"/>
        <w:numId w:val="1"/>
      </w:numPr>
      <w:tabs>
        <w:tab w:val="left" w:pos="567"/>
      </w:tabs>
      <w:outlineLvl w:val="1"/>
    </w:pPr>
    <w:rPr>
      <w:szCs w:val="18"/>
    </w:rPr>
  </w:style>
  <w:style w:type="paragraph" w:styleId="Heading3">
    <w:name w:val="heading 3"/>
    <w:basedOn w:val="Normal"/>
    <w:unhideWhenUsed/>
    <w:qFormat/>
    <w:rsid w:val="00791944"/>
    <w:pPr>
      <w:numPr>
        <w:ilvl w:val="2"/>
        <w:numId w:val="1"/>
      </w:numPr>
      <w:tabs>
        <w:tab w:val="left" w:pos="851"/>
      </w:tabs>
      <w:spacing w:before="60"/>
      <w:outlineLvl w:val="2"/>
    </w:pPr>
    <w:rPr>
      <w:rFonts w:cs="Times New Roman"/>
      <w:lang w:val="en-GB"/>
    </w:rPr>
  </w:style>
  <w:style w:type="paragraph" w:styleId="Heading4">
    <w:name w:val="heading 4"/>
    <w:basedOn w:val="Normal"/>
    <w:unhideWhenUsed/>
    <w:qFormat/>
    <w:rsid w:val="00791944"/>
    <w:pPr>
      <w:keepNext/>
      <w:numPr>
        <w:ilvl w:val="3"/>
        <w:numId w:val="1"/>
      </w:numPr>
      <w:tabs>
        <w:tab w:val="left" w:pos="1134"/>
      </w:tabs>
      <w:spacing w:before="60"/>
      <w:jc w:val="left"/>
      <w:outlineLvl w:val="3"/>
    </w:pPr>
    <w:rPr>
      <w:bCs/>
      <w:iCs/>
      <w:lang w:val="en-GB"/>
    </w:rPr>
  </w:style>
  <w:style w:type="paragraph" w:styleId="Heading5">
    <w:name w:val="heading 5"/>
    <w:basedOn w:val="Normal"/>
    <w:uiPriority w:val="9"/>
    <w:semiHidden/>
    <w:unhideWhenUsed/>
    <w:qFormat/>
    <w:pPr>
      <w:ind w:left="1558" w:hanging="476"/>
      <w:jc w:val="left"/>
      <w:outlineLvl w:val="4"/>
    </w:pPr>
    <w:rPr>
      <w:rFonts w:ascii="Times New Roman" w:hAnsi="Times New Roman" w:cs="Times New Roman"/>
      <w:bCs/>
      <w:lang w:eastAsia="en-GB"/>
    </w:rPr>
  </w:style>
  <w:style w:type="paragraph" w:styleId="Heading6">
    <w:name w:val="heading 6"/>
    <w:basedOn w:val="Normal"/>
    <w:uiPriority w:val="9"/>
    <w:semiHidden/>
    <w:unhideWhenUsed/>
    <w:qFormat/>
    <w:pPr>
      <w:keepNext/>
      <w:keepLines/>
      <w:spacing w:before="200"/>
      <w:outlineLvl w:val="5"/>
    </w:pPr>
    <w:rPr>
      <w:rFonts w:ascii="Calibri Light" w:hAnsi="Calibri Light" w:cs="Times New Roman"/>
      <w:i/>
      <w:iCs/>
      <w:color w:val="1F3763"/>
    </w:rPr>
  </w:style>
  <w:style w:type="paragraph" w:styleId="Heading7">
    <w:name w:val="heading 7"/>
    <w:basedOn w:val="Normal"/>
    <w:qFormat/>
    <w:pPr>
      <w:keepNext/>
      <w:keepLines/>
      <w:spacing w:before="200"/>
      <w:outlineLvl w:val="6"/>
    </w:pPr>
    <w:rPr>
      <w:rFonts w:ascii="Calibri Light" w:hAnsi="Calibri Light" w:cs="Times New Roman"/>
      <w:i/>
      <w:iCs/>
      <w:color w:val="404040"/>
    </w:rPr>
  </w:style>
  <w:style w:type="paragraph" w:styleId="Heading8">
    <w:name w:val="heading 8"/>
    <w:basedOn w:val="Normal"/>
    <w:qFormat/>
    <w:pPr>
      <w:keepNext/>
      <w:keepLines/>
      <w:spacing w:before="200"/>
      <w:outlineLvl w:val="7"/>
    </w:pPr>
    <w:rPr>
      <w:rFonts w:ascii="Calibri Light" w:hAnsi="Calibri Light" w:cs="Times New Roman"/>
      <w:color w:val="404040"/>
    </w:rPr>
  </w:style>
  <w:style w:type="paragraph" w:styleId="Heading9">
    <w:name w:val="heading 9"/>
    <w:basedOn w:val="Normal"/>
    <w:qFormat/>
    <w:pPr>
      <w:keepNext/>
      <w:keepLines/>
      <w:spacing w:before="200"/>
      <w:outlineLvl w:val="8"/>
    </w:pPr>
    <w:rPr>
      <w:rFonts w:ascii="Calibri Light" w:hAnsi="Calibri Light" w:cs="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Nunito" w:hAnsi="Nunito"/>
      <w:b/>
      <w:sz w:val="22"/>
      <w:lang w:val="fr-FR" w:eastAsia="fr-FR"/>
    </w:rPr>
  </w:style>
  <w:style w:type="character" w:customStyle="1" w:styleId="Heading2Char">
    <w:name w:val="Heading 2 Char"/>
    <w:qFormat/>
    <w:rPr>
      <w:rFonts w:ascii="Nunito Light" w:hAnsi="Nunito Light"/>
      <w:sz w:val="18"/>
    </w:rPr>
  </w:style>
  <w:style w:type="character" w:customStyle="1" w:styleId="ToDoChar">
    <w:name w:val="ToDo Char"/>
    <w:qFormat/>
    <w:rPr>
      <w:rFonts w:ascii="Nunito Light" w:hAnsi="Nunito Light"/>
      <w:color w:val="FF0000"/>
    </w:rPr>
  </w:style>
  <w:style w:type="character" w:customStyle="1" w:styleId="Heading3Char">
    <w:name w:val="Heading 3 Char"/>
    <w:qFormat/>
    <w:rPr>
      <w:rFonts w:ascii="Nunito Light" w:hAnsi="Nunito Light"/>
      <w:color w:val="000000"/>
      <w:sz w:val="18"/>
      <w:lang w:val="fr-FR" w:eastAsia="fr-FR"/>
    </w:rPr>
  </w:style>
  <w:style w:type="character" w:customStyle="1" w:styleId="Heading4Char">
    <w:name w:val="Heading 4 Char"/>
    <w:qFormat/>
    <w:rPr>
      <w:rFonts w:ascii="Nunito Light" w:hAnsi="Nunito Light"/>
      <w:color w:val="000000"/>
    </w:rPr>
  </w:style>
  <w:style w:type="character" w:styleId="CommentReference">
    <w:name w:val="annotation reference"/>
    <w:uiPriority w:val="99"/>
    <w:qFormat/>
    <w:rPr>
      <w:sz w:val="16"/>
    </w:rPr>
  </w:style>
  <w:style w:type="character" w:customStyle="1" w:styleId="CommentTextChar">
    <w:name w:val="Comment Text Char"/>
    <w:uiPriority w:val="99"/>
    <w:qFormat/>
    <w:rPr>
      <w:rFonts w:ascii="Times New Roman" w:hAnsi="Times New Roman"/>
      <w:lang w:val="en-GB" w:eastAsia="en-US"/>
    </w:rPr>
  </w:style>
  <w:style w:type="character" w:customStyle="1" w:styleId="CommentSubjectChar">
    <w:name w:val="Comment Subject Char"/>
    <w:qFormat/>
    <w:rPr>
      <w:rFonts w:ascii="Times New Roman" w:hAnsi="Times New Roman"/>
      <w:b/>
      <w:lang w:val="en-GB" w:eastAsia="en-US"/>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character" w:customStyle="1" w:styleId="EndnoteTextChar">
    <w:name w:val="Endnote Text Char"/>
    <w:qFormat/>
    <w:rPr>
      <w:rFonts w:ascii="Times New Roman" w:hAnsi="Times New Roman"/>
      <w:lang w:val="en-GB" w:eastAsia="en-U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FootnoteTextChar">
    <w:name w:val="Footnote Text Char"/>
    <w:qFormat/>
    <w:rPr>
      <w:rFonts w:ascii="Times New Roman" w:hAnsi="Times New Roman"/>
      <w:lang w:val="en-GB" w:eastAsia="en-US"/>
    </w:rPr>
  </w:style>
  <w:style w:type="character" w:customStyle="1" w:styleId="Heading5Char">
    <w:name w:val="Heading 5 Char"/>
    <w:qFormat/>
    <w:rPr>
      <w:rFonts w:ascii="Times New Roman" w:hAnsi="Times New Roman"/>
      <w:color w:val="000000"/>
      <w:lang w:val="en-GB" w:eastAsia="en-GB"/>
    </w:rPr>
  </w:style>
  <w:style w:type="character" w:styleId="PlaceholderText">
    <w:name w:val="Placeholder Text"/>
    <w:qFormat/>
    <w:rPr>
      <w:color w:val="808080"/>
    </w:rPr>
  </w:style>
  <w:style w:type="character" w:styleId="Hyperlink">
    <w:name w:val="Hyperlink"/>
    <w:rPr>
      <w:color w:val="0563C1"/>
      <w:u w:val="single"/>
    </w:rPr>
  </w:style>
  <w:style w:type="character" w:styleId="UnresolvedMention">
    <w:name w:val="Unresolved Mention"/>
    <w:qFormat/>
    <w:rPr>
      <w:color w:val="605E5C"/>
      <w:shd w:val="clear" w:color="auto" w:fill="E1DFDD"/>
    </w:rPr>
  </w:style>
  <w:style w:type="character" w:customStyle="1" w:styleId="BalloonTextChar">
    <w:name w:val="Balloon Text Char"/>
    <w:qFormat/>
    <w:rPr>
      <w:rFonts w:ascii="Segoe UI" w:hAnsi="Segoe UI"/>
      <w:color w:val="000000"/>
      <w:sz w:val="18"/>
    </w:rPr>
  </w:style>
  <w:style w:type="character" w:customStyle="1" w:styleId="HeaderChar">
    <w:name w:val="Header Char"/>
    <w:basedOn w:val="DefaultParagraphFont"/>
    <w:qFormat/>
    <w:rPr>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Normal"/>
    <w:qFormat/>
    <w:pPr>
      <w:numPr>
        <w:numId w:val="5"/>
      </w:numPr>
      <w:spacing w:before="0"/>
    </w:pPr>
  </w:style>
  <w:style w:type="paragraph" w:styleId="Caption">
    <w:name w:val="caption"/>
    <w:basedOn w:val="Normal"/>
    <w:qFormat/>
    <w:pPr>
      <w:suppressLineNumbers/>
      <w:spacing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rPr>
      <w:rFonts w:ascii="Arial" w:eastAsia="Batang" w:hAnsi="Arial" w:cs="Times New Roman"/>
      <w:sz w:val="20"/>
      <w:szCs w:val="20"/>
      <w:lang w:val="en-US" w:eastAsia="en-US" w:bidi="ar-SA"/>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5"/>
    <w:pPr>
      <w:tabs>
        <w:tab w:val="center" w:pos="4860"/>
        <w:tab w:val="right" w:pos="9900"/>
      </w:tabs>
      <w:ind w:left="-360" w:right="-262"/>
    </w:pPr>
    <w:rPr>
      <w:sz w:val="16"/>
      <w:szCs w:val="16"/>
    </w:rPr>
  </w:style>
  <w:style w:type="paragraph" w:styleId="Title">
    <w:name w:val="Title"/>
    <w:basedOn w:val="Normal"/>
    <w:link w:val="TitleChar"/>
    <w:uiPriority w:val="98"/>
    <w:qFormat/>
    <w:rsid w:val="00734E7A"/>
    <w:pPr>
      <w:pBdr>
        <w:bottom w:val="single" w:sz="4" w:space="10" w:color="auto"/>
      </w:pBdr>
      <w:suppressAutoHyphens w:val="0"/>
      <w:spacing w:after="120"/>
      <w:jc w:val="center"/>
    </w:pPr>
    <w:rPr>
      <w:rFonts w:ascii="Nunito" w:eastAsiaTheme="minorHAnsi" w:hAnsi="Nunito" w:cs="Open Sans"/>
      <w:b/>
      <w:bCs/>
      <w:color w:val="auto"/>
      <w:kern w:val="0"/>
      <w:lang w:eastAsia="en-GB"/>
    </w:rPr>
  </w:style>
  <w:style w:type="paragraph" w:customStyle="1" w:styleId="ToDo">
    <w:name w:val="ToDo"/>
    <w:basedOn w:val="Normal"/>
    <w:qFormat/>
    <w:pPr>
      <w:numPr>
        <w:numId w:val="6"/>
      </w:numPr>
    </w:pPr>
    <w:rPr>
      <w:color w:val="FF0000"/>
    </w:rPr>
  </w:style>
  <w:style w:type="paragraph" w:styleId="Header">
    <w:name w:val="header"/>
    <w:basedOn w:val="Normal"/>
    <w:pPr>
      <w:tabs>
        <w:tab w:val="center" w:pos="4536"/>
        <w:tab w:val="right" w:pos="9072"/>
      </w:tabs>
    </w:pPr>
    <w:rPr>
      <w:sz w:val="16"/>
      <w:szCs w:val="16"/>
    </w:rPr>
  </w:style>
  <w:style w:type="paragraph" w:styleId="ListBullet3">
    <w:name w:val="List Bullet 3"/>
    <w:basedOn w:val="Normal"/>
    <w:autoRedefine/>
    <w:pPr>
      <w:numPr>
        <w:numId w:val="4"/>
      </w:numPr>
      <w:tabs>
        <w:tab w:val="left" w:pos="1920"/>
      </w:tabs>
      <w:spacing w:before="60"/>
      <w:jc w:val="left"/>
    </w:pPr>
  </w:style>
  <w:style w:type="paragraph" w:styleId="ListBullet4">
    <w:name w:val="List Bullet 4"/>
    <w:basedOn w:val="ListParagraph"/>
    <w:pPr>
      <w:numPr>
        <w:numId w:val="3"/>
      </w:numPr>
      <w:tabs>
        <w:tab w:val="clear" w:pos="0"/>
        <w:tab w:val="left" w:pos="993"/>
      </w:tabs>
      <w:spacing w:before="60"/>
      <w:ind w:left="993" w:hanging="142"/>
    </w:pPr>
  </w:style>
  <w:style w:type="paragraph" w:styleId="CommentText">
    <w:name w:val="annotation text"/>
    <w:basedOn w:val="Normal"/>
    <w:uiPriority w:val="99"/>
    <w:qFormat/>
  </w:style>
  <w:style w:type="paragraph" w:styleId="CommentSubject">
    <w:name w:val="annotation subject"/>
    <w:basedOn w:val="CommentText"/>
    <w:qFormat/>
    <w:rPr>
      <w:b/>
      <w:bCs/>
    </w:rPr>
  </w:style>
  <w:style w:type="paragraph" w:styleId="EndnoteText">
    <w:name w:val="endnote text"/>
    <w:basedOn w:val="Normal"/>
    <w:pPr>
      <w:spacing w:after="20"/>
    </w:pPr>
    <w:rPr>
      <w:rFonts w:cs="Times New Roman"/>
    </w:rPr>
  </w:style>
  <w:style w:type="paragraph" w:styleId="FootnoteText">
    <w:name w:val="footnote text"/>
    <w:basedOn w:val="Normal"/>
  </w:style>
  <w:style w:type="paragraph" w:styleId="Index1">
    <w:name w:val="index 1"/>
    <w:basedOn w:val="Normal"/>
    <w:autoRedefine/>
    <w:qFormat/>
    <w:pPr>
      <w:numPr>
        <w:numId w:val="2"/>
      </w:numPr>
      <w:tabs>
        <w:tab w:val="clear" w:pos="720"/>
        <w:tab w:val="left" w:pos="142"/>
        <w:tab w:val="right" w:leader="dot" w:pos="4463"/>
        <w:tab w:val="right" w:leader="dot" w:pos="9656"/>
      </w:tabs>
      <w:spacing w:before="0" w:after="0" w:line="240" w:lineRule="auto"/>
      <w:ind w:left="142" w:hanging="142"/>
    </w:pPr>
    <w:rPr>
      <w:rFonts w:cs="Times New Roman"/>
      <w:sz w:val="18"/>
      <w:szCs w:val="18"/>
      <w:lang w:val="en-GB" w:eastAsia="en-GB"/>
    </w:rPr>
  </w:style>
  <w:style w:type="paragraph" w:customStyle="1" w:styleId="Definition">
    <w:name w:val="Definition"/>
    <w:basedOn w:val="Normal"/>
    <w:qFormat/>
    <w:pPr>
      <w:tabs>
        <w:tab w:val="left" w:pos="1701"/>
      </w:tabs>
      <w:spacing w:before="60"/>
      <w:ind w:left="1701" w:hanging="1701"/>
    </w:pPr>
    <w:rPr>
      <w:bCs/>
    </w:rPr>
  </w:style>
  <w:style w:type="paragraph" w:customStyle="1" w:styleId="TableGrid1">
    <w:name w:val="Table Grid1"/>
    <w:basedOn w:val="TableNormal1"/>
    <w:qFormat/>
  </w:style>
  <w:style w:type="paragraph" w:customStyle="1" w:styleId="Annexe">
    <w:name w:val="Annexe"/>
    <w:basedOn w:val="Normal"/>
    <w:qFormat/>
    <w:pPr>
      <w:pageBreakBefore/>
      <w:numPr>
        <w:numId w:val="7"/>
      </w:numPr>
      <w:pBdr>
        <w:bottom w:val="single" w:sz="4" w:space="1" w:color="000000"/>
      </w:pBdr>
      <w:spacing w:after="240"/>
      <w:jc w:val="center"/>
    </w:pPr>
    <w:rPr>
      <w:rFonts w:ascii="Nunito" w:hAnsi="Nunito"/>
      <w:b/>
      <w:bCs/>
      <w:sz w:val="24"/>
      <w:szCs w:val="24"/>
    </w:rPr>
  </w:style>
  <w:style w:type="paragraph" w:customStyle="1" w:styleId="AnnexList">
    <w:name w:val="Annex List"/>
    <w:basedOn w:val="Normal"/>
    <w:qFormat/>
    <w:pPr>
      <w:tabs>
        <w:tab w:val="num" w:pos="0"/>
        <w:tab w:val="left" w:pos="567"/>
      </w:tabs>
      <w:ind w:left="567" w:hanging="567"/>
    </w:pPr>
  </w:style>
  <w:style w:type="paragraph" w:customStyle="1" w:styleId="Section">
    <w:name w:val="Section"/>
    <w:basedOn w:val="Normal"/>
    <w:qFormat/>
    <w:pPr>
      <w:spacing w:before="240" w:after="240"/>
      <w:jc w:val="center"/>
    </w:pPr>
    <w:rPr>
      <w:rFonts w:ascii="Nunito" w:hAnsi="Nunito"/>
      <w:b/>
      <w:bCs/>
      <w:smallCaps/>
      <w:sz w:val="24"/>
      <w:szCs w:val="24"/>
      <w:u w:val="single"/>
    </w:rPr>
  </w:style>
  <w:style w:type="paragraph" w:customStyle="1" w:styleId="AnnexList2">
    <w:name w:val="Annex List 2"/>
    <w:basedOn w:val="AnnexList"/>
    <w:qFormat/>
    <w:pPr>
      <w:tabs>
        <w:tab w:val="clear" w:pos="567"/>
        <w:tab w:val="left" w:pos="284"/>
      </w:tabs>
      <w:ind w:left="851" w:hanging="284"/>
    </w:pPr>
  </w:style>
  <w:style w:type="paragraph" w:styleId="TOCHeading">
    <w:name w:val="TOC Heading"/>
    <w:basedOn w:val="Heading1"/>
    <w:qFormat/>
    <w:pPr>
      <w:keepLines/>
      <w:numPr>
        <w:numId w:val="0"/>
      </w:numPr>
      <w:spacing w:after="0" w:line="259" w:lineRule="exact"/>
      <w:ind w:left="1134" w:hanging="1134"/>
      <w:jc w:val="left"/>
    </w:pPr>
    <w:rPr>
      <w:rFonts w:ascii="Calibri Light" w:hAnsi="Calibri Light" w:cs="Times New Roman"/>
      <w:color w:val="2F5496"/>
      <w:sz w:val="32"/>
      <w:szCs w:val="32"/>
      <w:lang w:val="en-US" w:eastAsia="en-US"/>
    </w:rPr>
  </w:style>
  <w:style w:type="paragraph" w:styleId="TOC1">
    <w:name w:val="toc 1"/>
    <w:basedOn w:val="Normal"/>
    <w:autoRedefine/>
    <w:pPr>
      <w:tabs>
        <w:tab w:val="right" w:leader="dot" w:pos="9656"/>
      </w:tabs>
      <w:spacing w:after="0"/>
    </w:pPr>
    <w:rPr>
      <w:lang w:val="en-GB" w:eastAsia="en-GB"/>
    </w:rPr>
  </w:style>
  <w:style w:type="paragraph" w:styleId="TOC2">
    <w:name w:val="toc 2"/>
    <w:basedOn w:val="Normal"/>
    <w:autoRedefine/>
    <w:pPr>
      <w:numPr>
        <w:numId w:val="8"/>
      </w:numPr>
      <w:tabs>
        <w:tab w:val="left" w:pos="426"/>
        <w:tab w:val="right" w:leader="dot" w:pos="9656"/>
      </w:tabs>
      <w:spacing w:before="0" w:after="0"/>
      <w:ind w:left="425" w:hanging="357"/>
    </w:pPr>
    <w:rPr>
      <w:lang w:val="en-GB" w:eastAsia="en-GB"/>
    </w:rPr>
  </w:style>
  <w:style w:type="paragraph" w:styleId="TOC3">
    <w:name w:val="toc 3"/>
    <w:basedOn w:val="Normal"/>
    <w:autoRedefine/>
    <w:pPr>
      <w:spacing w:after="100"/>
      <w:ind w:left="400"/>
    </w:pPr>
  </w:style>
  <w:style w:type="paragraph" w:styleId="TOC4">
    <w:name w:val="toc 4"/>
    <w:basedOn w:val="Normal"/>
    <w:autoRedefine/>
    <w:pPr>
      <w:spacing w:before="0" w:after="100" w:line="259" w:lineRule="exact"/>
      <w:ind w:left="660"/>
      <w:jc w:val="left"/>
    </w:pPr>
    <w:rPr>
      <w:rFonts w:ascii="Calibri" w:hAnsi="Calibri" w:cs="Times New Roman"/>
      <w:sz w:val="22"/>
      <w:szCs w:val="22"/>
      <w:lang w:val="en-US" w:eastAsia="en-US"/>
    </w:rPr>
  </w:style>
  <w:style w:type="paragraph" w:styleId="TOC5">
    <w:name w:val="toc 5"/>
    <w:basedOn w:val="Normal"/>
    <w:autoRedefine/>
    <w:pPr>
      <w:spacing w:before="0" w:after="100" w:line="259" w:lineRule="exact"/>
      <w:ind w:left="880"/>
      <w:jc w:val="left"/>
    </w:pPr>
    <w:rPr>
      <w:rFonts w:ascii="Calibri" w:hAnsi="Calibri" w:cs="Times New Roman"/>
      <w:sz w:val="22"/>
      <w:szCs w:val="22"/>
      <w:lang w:val="en-US" w:eastAsia="en-US"/>
    </w:rPr>
  </w:style>
  <w:style w:type="paragraph" w:styleId="TOC6">
    <w:name w:val="toc 6"/>
    <w:basedOn w:val="Normal"/>
    <w:autoRedefine/>
    <w:pPr>
      <w:spacing w:before="0" w:after="100" w:line="259" w:lineRule="exact"/>
      <w:ind w:left="1100"/>
      <w:jc w:val="left"/>
    </w:pPr>
    <w:rPr>
      <w:rFonts w:ascii="Calibri" w:hAnsi="Calibri" w:cs="Times New Roman"/>
      <w:sz w:val="22"/>
      <w:szCs w:val="22"/>
      <w:lang w:val="en-US" w:eastAsia="en-US"/>
    </w:rPr>
  </w:style>
  <w:style w:type="paragraph" w:styleId="TOC7">
    <w:name w:val="toc 7"/>
    <w:basedOn w:val="Normal"/>
    <w:autoRedefine/>
    <w:pPr>
      <w:spacing w:before="0" w:after="100" w:line="259" w:lineRule="exact"/>
      <w:ind w:left="1320"/>
      <w:jc w:val="left"/>
    </w:pPr>
    <w:rPr>
      <w:rFonts w:ascii="Calibri" w:hAnsi="Calibri" w:cs="Times New Roman"/>
      <w:sz w:val="22"/>
      <w:szCs w:val="22"/>
      <w:lang w:val="en-US" w:eastAsia="en-US"/>
    </w:rPr>
  </w:style>
  <w:style w:type="paragraph" w:styleId="TOC8">
    <w:name w:val="toc 8"/>
    <w:basedOn w:val="Normal"/>
    <w:autoRedefine/>
    <w:pPr>
      <w:spacing w:before="0" w:after="100" w:line="259" w:lineRule="exact"/>
      <w:ind w:left="1540"/>
      <w:jc w:val="left"/>
    </w:pPr>
    <w:rPr>
      <w:rFonts w:ascii="Calibri" w:hAnsi="Calibri" w:cs="Times New Roman"/>
      <w:sz w:val="22"/>
      <w:szCs w:val="22"/>
      <w:lang w:val="en-US" w:eastAsia="en-US"/>
    </w:rPr>
  </w:style>
  <w:style w:type="paragraph" w:styleId="TOC9">
    <w:name w:val="toc 9"/>
    <w:basedOn w:val="Normal"/>
    <w:autoRedefine/>
    <w:pPr>
      <w:spacing w:before="0" w:after="100" w:line="259" w:lineRule="exact"/>
      <w:ind w:left="1760"/>
      <w:jc w:val="left"/>
    </w:pPr>
    <w:rPr>
      <w:rFonts w:ascii="Calibri" w:hAnsi="Calibri" w:cs="Times New Roman"/>
      <w:sz w:val="22"/>
      <w:szCs w:val="22"/>
      <w:lang w:val="en-US" w:eastAsia="en-US"/>
    </w:rPr>
  </w:style>
  <w:style w:type="paragraph" w:styleId="Revision">
    <w:name w:val="Revision"/>
    <w:qFormat/>
    <w:rPr>
      <w:rFonts w:ascii="Nunito Light" w:eastAsia="Batang" w:hAnsi="Nunito Light" w:cs="Calibri Light"/>
      <w:color w:val="000000"/>
      <w:sz w:val="20"/>
      <w:szCs w:val="20"/>
      <w:lang w:val="fr-FR" w:eastAsia="fr-FR" w:bidi="ar-SA"/>
    </w:rPr>
  </w:style>
  <w:style w:type="paragraph" w:styleId="BalloonText">
    <w:name w:val="Balloon Text"/>
    <w:basedOn w:val="Normal"/>
    <w:qFormat/>
    <w:pPr>
      <w:spacing w:before="0" w:after="0" w:line="240" w:lineRule="auto"/>
    </w:pPr>
    <w:rPr>
      <w:rFonts w:ascii="Segoe UI" w:hAnsi="Segoe UI" w:cs="Segoe UI"/>
      <w:sz w:val="18"/>
      <w:szCs w:val="18"/>
    </w:rPr>
  </w:style>
  <w:style w:type="paragraph" w:customStyle="1" w:styleId="FrameContents">
    <w:name w:val="Frame Contents"/>
    <w:basedOn w:val="Normal"/>
    <w:qFormat/>
  </w:style>
  <w:style w:type="character" w:customStyle="1" w:styleId="DeltaViewInsertion">
    <w:name w:val="DeltaView Insertion"/>
    <w:uiPriority w:val="99"/>
    <w:rsid w:val="00734E7A"/>
    <w:rPr>
      <w:color w:val="0000FF"/>
      <w:spacing w:val="0"/>
      <w:u w:val="double"/>
    </w:rPr>
  </w:style>
  <w:style w:type="character" w:customStyle="1" w:styleId="TitleChar">
    <w:name w:val="Title Char"/>
    <w:link w:val="Title"/>
    <w:uiPriority w:val="98"/>
    <w:rPr>
      <w:rFonts w:ascii="Nunito" w:eastAsiaTheme="minorHAnsi" w:hAnsi="Nunito" w:cs="Open Sans"/>
      <w:b/>
      <w:bCs/>
      <w:kern w:val="0"/>
      <w:sz w:val="20"/>
      <w:szCs w:val="20"/>
      <w:lang w:val="fr-FR" w:eastAsia="en-GB" w:bidi="ar-SA"/>
    </w:rPr>
  </w:style>
  <w:style w:type="paragraph" w:customStyle="1" w:styleId="Recitals">
    <w:name w:val="Recitals"/>
    <w:basedOn w:val="Normal"/>
    <w:uiPriority w:val="3"/>
    <w:pPr>
      <w:numPr>
        <w:numId w:val="11"/>
      </w:numPr>
      <w:tabs>
        <w:tab w:val="left" w:pos="426"/>
      </w:tabs>
      <w:suppressAutoHyphens w:val="0"/>
      <w:ind w:left="426"/>
    </w:pPr>
    <w:rPr>
      <w:kern w:val="0"/>
    </w:rPr>
  </w:style>
  <w:style w:type="paragraph" w:customStyle="1" w:styleId="Transition">
    <w:name w:val="Transition"/>
    <w:basedOn w:val="Normal"/>
    <w:next w:val="Normal"/>
    <w:uiPriority w:val="3"/>
    <w:pPr>
      <w:suppressAutoHyphens w:val="0"/>
      <w:ind w:right="-54"/>
    </w:pPr>
    <w:rPr>
      <w:rFonts w:ascii="Nunito" w:hAnsi="Nunito" w:cs="Times New Roman"/>
      <w:b/>
      <w:kern w:val="0"/>
      <w:lang w:val="en-GB"/>
    </w:rPr>
  </w:style>
  <w:style w:type="paragraph" w:styleId="List2">
    <w:name w:val="List 2"/>
    <w:basedOn w:val="List"/>
    <w:autoRedefine/>
    <w:uiPriority w:val="2"/>
    <w:qFormat/>
    <w:pPr>
      <w:numPr>
        <w:numId w:val="13"/>
      </w:numPr>
      <w:suppressAutoHyphens w:val="0"/>
      <w:ind w:left="709" w:hanging="218"/>
    </w:pPr>
    <w:rPr>
      <w:kern w:val="0"/>
      <w:lang w:val="en-GB"/>
    </w:rPr>
  </w:style>
  <w:style w:type="table" w:styleId="TableGrid">
    <w:name w:val="Table Grid"/>
    <w:basedOn w:val="TableNormal"/>
    <w:uiPriority w:val="59"/>
    <w:pPr>
      <w:suppressAutoHyphens w:val="0"/>
    </w:pPr>
    <w:rPr>
      <w:rFonts w:ascii="Arial" w:eastAsia="Batang" w:hAnsi="Arial" w:cs="Times New Roman"/>
      <w:kern w:val="0"/>
      <w:sz w:val="20"/>
      <w:szCs w:val="20"/>
      <w:lang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Pr>
      <w:rFonts w:cs="Times New Roman"/>
    </w:rPr>
  </w:style>
  <w:style w:type="character" w:customStyle="1" w:styleId="FooterChar">
    <w:name w:val="Footer Char"/>
    <w:link w:val="Footer"/>
    <w:uiPriority w:val="5"/>
    <w:locked/>
    <w:rsid w:val="00791944"/>
    <w:rPr>
      <w:rFonts w:ascii="Nunito Light" w:eastAsia="Batang" w:hAnsi="Nunito Light" w:cs="Calibri Light"/>
      <w:color w:val="000000"/>
      <w:sz w:val="16"/>
      <w:szCs w:val="16"/>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1337">
      <w:bodyDiv w:val="1"/>
      <w:marLeft w:val="0"/>
      <w:marRight w:val="0"/>
      <w:marTop w:val="0"/>
      <w:marBottom w:val="0"/>
      <w:divBdr>
        <w:top w:val="none" w:sz="0" w:space="0" w:color="auto"/>
        <w:left w:val="none" w:sz="0" w:space="0" w:color="auto"/>
        <w:bottom w:val="none" w:sz="0" w:space="0" w:color="auto"/>
        <w:right w:val="none" w:sz="0" w:space="0" w:color="auto"/>
      </w:divBdr>
      <w:divsChild>
        <w:div w:id="759253041">
          <w:marLeft w:val="0"/>
          <w:marRight w:val="0"/>
          <w:marTop w:val="0"/>
          <w:marBottom w:val="0"/>
          <w:divBdr>
            <w:top w:val="none" w:sz="0" w:space="0" w:color="auto"/>
            <w:left w:val="none" w:sz="0" w:space="0" w:color="auto"/>
            <w:bottom w:val="none" w:sz="0" w:space="0" w:color="auto"/>
            <w:right w:val="none" w:sz="0" w:space="0" w:color="auto"/>
          </w:divBdr>
          <w:divsChild>
            <w:div w:id="20553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21">
      <w:bodyDiv w:val="1"/>
      <w:marLeft w:val="0"/>
      <w:marRight w:val="0"/>
      <w:marTop w:val="0"/>
      <w:marBottom w:val="0"/>
      <w:divBdr>
        <w:top w:val="none" w:sz="0" w:space="0" w:color="auto"/>
        <w:left w:val="none" w:sz="0" w:space="0" w:color="auto"/>
        <w:bottom w:val="none" w:sz="0" w:space="0" w:color="auto"/>
        <w:right w:val="none" w:sz="0" w:space="0" w:color="auto"/>
      </w:divBdr>
      <w:divsChild>
        <w:div w:id="1311903917">
          <w:marLeft w:val="0"/>
          <w:marRight w:val="0"/>
          <w:marTop w:val="0"/>
          <w:marBottom w:val="0"/>
          <w:divBdr>
            <w:top w:val="none" w:sz="0" w:space="0" w:color="auto"/>
            <w:left w:val="none" w:sz="0" w:space="0" w:color="auto"/>
            <w:bottom w:val="none" w:sz="0" w:space="0" w:color="auto"/>
            <w:right w:val="none" w:sz="0" w:space="0" w:color="auto"/>
          </w:divBdr>
          <w:divsChild>
            <w:div w:id="2139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3826-C04D-4B2C-AFE4-2A43013D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Nastri</dc:creator>
  <cp:keywords>docId:DF17A282F98582A812C98B66C43ABCBD docId:DF17A282F98582A812C98B66C43ABCBD</cp:keywords>
  <dc:description/>
  <cp:lastModifiedBy>Fabrizio Nastri</cp:lastModifiedBy>
  <cp:revision>58</cp:revision>
  <cp:lastPrinted>2020-01-17T12:24:00Z</cp:lastPrinted>
  <dcterms:created xsi:type="dcterms:W3CDTF">2023-02-04T12:32:00Z</dcterms:created>
  <dcterms:modified xsi:type="dcterms:W3CDTF">2023-02-06T20:27:00Z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Fabrizio Nastri</vt:lpwstr>
  </property>
</Properties>
</file>